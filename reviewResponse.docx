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Quotations"/>
        <w:ind w:left="0" w:right="0" w:hanging="0"/>
        <w:jc w:val="center"/>
        <w:rPr>
          <w:bCs/>
          <w:color w:val="222222"/>
          <w:u w:val="single"/>
        </w:rPr>
      </w:pPr>
      <w:ins w:id="0" w:author="tim " w:date="2014-11-22T17:45:00Z">
        <w:r>
          <w:rPr>
            <w:bCs/>
            <w:color w:val="222222"/>
            <w:u w:val="single"/>
            <w:shd w:fill="FFFFCC" w:val="clear"/>
          </w:rPr>
          <w:t>MEE</w:t>
        </w:r>
      </w:ins>
      <w:ins w:id="1" w:author="tim " w:date="2014-11-22T17:45:00Z">
        <w:r>
          <w:rPr>
            <w:bCs/>
            <w:color w:val="222222"/>
            <w:u w:val="single"/>
          </w:rPr>
          <w:t>-14-09-583 (Lucas et al.)</w:t>
        </w:r>
      </w:ins>
    </w:p>
    <w:p>
      <w:pPr>
        <w:pStyle w:val="Quotations"/>
        <w:ind w:left="0" w:right="0" w:hanging="0"/>
        <w:jc w:val="center"/>
        <w:rPr>
          <w:bCs/>
          <w:color w:val="222222"/>
          <w:u w:val="single"/>
        </w:rPr>
      </w:pPr>
      <w:ins w:id="2" w:author="tim " w:date="2014-11-22T17:45:00Z">
        <w:r>
          <w:rPr>
            <w:bCs/>
            <w:color w:val="222222"/>
            <w:u w:val="single"/>
          </w:rPr>
          <w:t>Responses to Referee's Comments</w:t>
        </w:r>
      </w:ins>
    </w:p>
    <w:p>
      <w:pPr>
        <w:pStyle w:val="Quotations"/>
        <w:ind w:left="0" w:right="0" w:hanging="0"/>
        <w:jc w:val="center"/>
        <w:rPr>
          <w:b/>
          <w:bCs/>
          <w:color w:val="222222"/>
          <w:u w:val="single"/>
        </w:rPr>
      </w:pPr>
      <w:r>
        <w:rPr>
          <w:b/>
          <w:bCs/>
          <w:color w:val="222222"/>
          <w:u w:val="single"/>
        </w:rPr>
      </w:r>
    </w:p>
    <w:p>
      <w:pPr>
        <w:pStyle w:val="Quotations"/>
        <w:ind w:left="0" w:right="0" w:hanging="0"/>
        <w:rPr>
          <w:color w:val="222222"/>
        </w:rPr>
      </w:pPr>
      <w:ins w:id="3" w:author="tim " w:date="2014-11-22T17:45:00Z">
        <w:r>
          <w:rPr>
            <w:color w:val="222222"/>
          </w:rPr>
          <w:t>We thank both referees for their valuable and constructive comments. Please see our detailed response below. Line numbers refer to the revised manuscript unless otherwise stated. Citations in square brackets are to papers listed at the end of the current document.</w:t>
        </w:r>
      </w:ins>
    </w:p>
    <w:p>
      <w:pPr>
        <w:pStyle w:val="Quotations"/>
        <w:ind w:left="0" w:right="0" w:hanging="0"/>
        <w:rPr>
          <w:color w:val="222222"/>
          <w:rPrChange w:id="0" w:author="" w:date="0-00-00T00:00:00Z"/>
        </w:rPr>
      </w:pPr>
      <w:del w:id="4" w:author="tim " w:date="2014-11-22T17:48:00Z">
        <w:r>
          <w:rPr>
            <w:color w:val="222222"/>
          </w:rPr>
          <w:delText>Associate Editor</w:delText>
          <w:br/>
          <w:delText>Comments to the Author:</w:delText>
          <w:br/>
          <w:delText>I have received two sets of comments from competent reviewers. Both found the manuscript to be well-suited to the journal, and that the method presented is novel and useful for ecologists. Both raised some issues that should be addressed prior to publication: in particular, I would encourage the authors to be clear about the limitations raised by Reviewer 2.</w:delText>
          <w:br/>
          <w:br/>
          <w:br/>
          <w:delText>Reviewer(s)' Comments to Author:</w:delText>
        </w:r>
      </w:del>
      <w:r>
        <w:rPr>
          <w:color w:val="222222"/>
          <w:rPrChange w:id="0" w:author="" w:date="0-00-00T00:00:00Z"/>
        </w:rPr>
        <w:br/>
        <w:br/>
      </w:r>
      <w:r>
        <w:rPr>
          <w:color w:val="222222"/>
        </w:rPr>
        <w:t>Reviewer: 1</w:t>
      </w:r>
      <w:r>
        <w:rPr>
          <w:color w:val="222222"/>
          <w:rPrChange w:id="0" w:author="" w:date="0-00-00T00:00:00Z"/>
        </w:rPr>
        <w:br/>
        <w:br/>
      </w:r>
      <w:r>
        <w:rPr>
          <w:color w:val="222222"/>
        </w:rPr>
        <w:t>Comments to the Corresponding Author</w:t>
      </w:r>
      <w:r>
        <w:rPr>
          <w:color w:val="222222"/>
          <w:rPrChange w:id="0" w:author="" w:date="0-00-00T00:00:00Z"/>
        </w:rPr>
        <w:br/>
      </w:r>
      <w:r>
        <w:rPr>
          <w:color w:val="222222"/>
        </w:rPr>
        <w:t>It is rare that I have an opportunity to review such an potentially important paper</w:t>
      </w:r>
      <w:r>
        <w:rPr>
          <w:color w:val="222222"/>
          <w:rPrChange w:id="0" w:author="" w:date="0-00-00T00:00:00Z"/>
        </w:rPr>
        <w:br/>
        <w:br/>
      </w:r>
      <w:r>
        <w:rPr>
          <w:color w:val="222222"/>
        </w:rPr>
        <w:t>My interest is in obtaining high quality monitoring data through large-scale citizen science. There are a number of challenges for bats and other taxa, but there have been some important and exciting developments in recent years for bats, including through other work by the authors here, that means that it is now possible to collect and analyse large volumes of acoustic data.</w:t>
      </w:r>
      <w:r>
        <w:rPr>
          <w:color w:val="222222"/>
          <w:rPrChange w:id="0" w:author="" w:date="0-00-00T00:00:00Z"/>
        </w:rPr>
        <w:br/>
        <w:br/>
      </w:r>
      <w:r>
        <w:rPr>
          <w:color w:val="222222"/>
        </w:rPr>
        <w:t>With these data, an increasing number of projects are collecting such data, and there is challenge to do more with the information collected on bats passes, which are often used as a measure of relative abundance. </w:t>
      </w:r>
      <w:r>
        <w:rPr>
          <w:color w:val="222222"/>
          <w:rPrChange w:id="0" w:author="" w:date="0-00-00T00:00:00Z"/>
        </w:rPr>
        <w:br/>
        <w:br/>
      </w:r>
      <w:r>
        <w:rPr>
          <w:color w:val="222222"/>
        </w:rPr>
        <w:t xml:space="preserve">For me, the most important </w:t>
      </w:r>
      <w:r>
        <w:rPr>
          <w:color w:val="222222"/>
          <w:rPrChange w:id="0" w:author="" w:date="0-00-00T00:00:00Z"/>
        </w:rPr>
        <w:t>development, would be to reliably infer true abundance from such data. This paper provides a novel approach to this problem. </w:t>
        <w:br/>
        <w:br/>
      </w:r>
      <w:ins w:id="12" w:author="tim " w:date="2014-11-22T17:49:00Z">
        <w:r>
          <w:rPr>
            <w:b/>
            <w:bCs/>
            <w:color w:val="222222"/>
          </w:rPr>
          <w:t xml:space="preserve">Ref 1 Comment 1: </w:t>
        </w:r>
      </w:ins>
      <w:r>
        <w:rPr>
          <w:color w:val="222222"/>
          <w:rPrChange w:id="0" w:author="" w:date="0-00-00T00:00:00Z"/>
        </w:rPr>
        <w:t>The main thing that I would like to see in this paper is discussion of other analytical approaches that could be applied to this problem. Practically, I would want to know whether the approach proposed here has significant advantages over other emerging alternatives. In particular, extensions of occupancy modelling have been applied to similar data where it is not possible to uniquely identify individuals, with the aim here as well of estimating true abundance, or at least to obtain a better understanding of relative abundance.</w:t>
        <w:br/>
        <w:br/>
        <w:t xml:space="preserve">Stanley </w:t>
      </w:r>
      <w:r>
        <w:rPr>
          <w:color w:val="222222"/>
        </w:rPr>
        <w:t xml:space="preserve">&amp; </w:t>
      </w:r>
      <w:r>
        <w:rPr>
          <w:color w:val="222222"/>
          <w:rPrChange w:id="0" w:author="" w:date="0-00-00T00:00:00Z"/>
        </w:rPr>
        <w:t>Royle 2005. Estimating site occupancy and abundance using indirect indices. Journal of Wildlife Management 69, 874-883.</w:t>
        <w:br/>
        <w:t xml:space="preserve">Guillera-Arroita </w:t>
      </w:r>
      <w:r>
        <w:rPr>
          <w:color w:val="222222"/>
        </w:rPr>
        <w:t>&amp; Morgan (2011).</w:t>
      </w:r>
      <w:r>
        <w:rPr>
          <w:color w:val="222222"/>
          <w:rPrChange w:id="0" w:author="" w:date="0-00-00T00:00:00Z"/>
        </w:rPr>
        <w:t xml:space="preserve"> Species occupancy modelling for detection data collected along a transect. Journal of Agricultural, Biological, and Environmental Statistics 16, 301-317.</w:t>
      </w:r>
    </w:p>
    <w:p>
      <w:pPr>
        <w:pStyle w:val="Quotations"/>
        <w:ind w:left="0" w:right="0" w:hanging="0"/>
        <w:rPr>
          <w:b/>
          <w:bCs/>
          <w:color w:val="222222"/>
        </w:rPr>
      </w:pPr>
      <w:ins w:id="16" w:author="tim " w:date="2014-11-22T17:53:00Z">
        <w:r>
          <w:rPr>
            <w:b/>
            <w:bCs/>
            <w:color w:val="222222"/>
          </w:rPr>
          <w:t>Response:</w:t>
        </w:r>
      </w:ins>
    </w:p>
    <w:p>
      <w:pPr>
        <w:pStyle w:val="Quotations"/>
        <w:ind w:left="0" w:right="0" w:hanging="0"/>
        <w:rPr>
          <w:color w:val="222222"/>
        </w:rPr>
      </w:pPr>
      <w:ins w:id="17" w:author="tim " w:date="2014-11-22T12:21:00Z">
        <w:r>
          <w:rPr>
            <w:color w:val="222222"/>
          </w:rPr>
          <w:t>(Stanley &amp; Royle 2005)</w:t>
        </w:r>
      </w:ins>
    </w:p>
    <w:p>
      <w:pPr>
        <w:pStyle w:val="Quotations"/>
        <w:ind w:left="0" w:right="0" w:hanging="0"/>
        <w:rPr>
          <w:color w:val="222222"/>
        </w:rPr>
      </w:pPr>
      <w:ins w:id="18" w:author="tim " w:date="2014-11-22T12:21:00Z">
        <w:r>
          <w:rPr>
            <w:color w:val="222222"/>
          </w:rPr>
          <w:t>Assumes disjoint populations which gREM doesn't.</w:t>
        </w:r>
      </w:ins>
    </w:p>
    <w:p>
      <w:pPr>
        <w:pStyle w:val="Quotations"/>
        <w:ind w:left="0" w:right="0" w:hanging="0"/>
        <w:rPr>
          <w:color w:val="222222"/>
        </w:rPr>
      </w:pPr>
      <w:ins w:id="19" w:author="tim " w:date="2014-11-22T12:21:00Z">
        <w:r>
          <w:rPr>
            <w:color w:val="222222"/>
          </w:rPr>
          <w:t>Occupancy does have problems with double counting.</w:t>
        </w:r>
      </w:ins>
    </w:p>
    <w:p>
      <w:pPr>
        <w:pStyle w:val="Quotations"/>
        <w:ind w:left="0" w:right="0" w:hanging="0"/>
        <w:rPr>
          <w:color w:val="222222"/>
        </w:rPr>
      </w:pPr>
      <w:ins w:id="20" w:author="tim " w:date="2014-11-22T12:21:00Z">
        <w:r>
          <w:rPr>
            <w:color w:val="222222"/>
          </w:rPr>
          <w:t>Is relative abundance, not absolute.</w:t>
        </w:r>
      </w:ins>
    </w:p>
    <w:p>
      <w:pPr>
        <w:pStyle w:val="Quotations"/>
        <w:ind w:left="0" w:right="0" w:hanging="0"/>
        <w:rPr>
          <w:color w:val="222222"/>
        </w:rPr>
      </w:pPr>
      <w:r>
        <w:rPr>
          <w:color w:val="222222"/>
        </w:rPr>
      </w:r>
    </w:p>
    <w:p>
      <w:pPr>
        <w:pStyle w:val="Quotations"/>
        <w:ind w:left="0" w:right="0" w:hanging="0"/>
        <w:rPr>
          <w:color w:val="222222"/>
        </w:rPr>
      </w:pPr>
      <w:ins w:id="21" w:author="tim " w:date="2014-11-22T13:24:00Z">
        <w:r>
          <w:rPr>
            <w:color w:val="222222"/>
          </w:rPr>
          <w:t>Guillera-Arroita &amp; Morgan (2011)</w:t>
        </w:r>
      </w:ins>
    </w:p>
    <w:p>
      <w:pPr>
        <w:pStyle w:val="Quotations"/>
        <w:ind w:left="0" w:right="0" w:hanging="0"/>
        <w:rPr>
          <w:color w:val="222222"/>
        </w:rPr>
      </w:pPr>
      <w:ins w:id="22" w:author="tim " w:date="2014-11-22T13:24:00Z">
        <w:r>
          <w:rPr>
            <w:color w:val="222222"/>
          </w:rPr>
          <w:t>Looks great!</w:t>
        </w:r>
      </w:ins>
    </w:p>
    <w:p>
      <w:pPr>
        <w:pStyle w:val="Quotations"/>
        <w:ind w:left="0" w:right="0" w:hanging="0"/>
        <w:rPr>
          <w:color w:val="222222"/>
        </w:rPr>
      </w:pPr>
      <w:ins w:id="23" w:author="tim " w:date="2014-11-22T13:24:00Z">
        <w:r>
          <w:rPr>
            <w:color w:val="222222"/>
          </w:rPr>
          <w:t>Estimates occupancy, NOT abundance.</w:t>
        </w:r>
      </w:ins>
    </w:p>
    <w:p>
      <w:pPr>
        <w:pStyle w:val="Quotations"/>
        <w:ind w:left="0" w:right="0" w:hanging="0"/>
        <w:rPr>
          <w:color w:val="222222"/>
        </w:rPr>
      </w:pPr>
      <w:r>
        <w:rPr>
          <w:color w:val="222222"/>
        </w:rPr>
      </w:r>
    </w:p>
    <w:p>
      <w:pPr>
        <w:pStyle w:val="Quotations"/>
        <w:ind w:left="0" w:right="0" w:hanging="0"/>
        <w:rPr>
          <w:color w:val="222222"/>
        </w:rPr>
      </w:pPr>
      <w:ins w:id="24" w:author="tim " w:date="2014-11-22T13:24:00Z">
        <w:r>
          <w:rPr>
            <w:color w:val="222222"/>
          </w:rPr>
          <w:t>Royle and Nichols (2003)</w:t>
        </w:r>
      </w:ins>
    </w:p>
    <w:p>
      <w:pPr>
        <w:pStyle w:val="Quotations"/>
        <w:ind w:left="0" w:right="0" w:hanging="0"/>
        <w:rPr>
          <w:color w:val="222222"/>
        </w:rPr>
      </w:pPr>
      <w:ins w:id="25" w:author="tim " w:date="2014-11-22T13:24:00Z">
        <w:r>
          <w:rPr>
            <w:color w:val="222222"/>
          </w:rPr>
          <w:t>This paper DOES estimate true abundance from occupancy.</w:t>
        </w:r>
      </w:ins>
    </w:p>
    <w:p>
      <w:pPr>
        <w:pStyle w:val="Quotations"/>
        <w:ind w:left="0" w:right="0" w:hanging="0"/>
        <w:rPr>
          <w:color w:val="222222"/>
        </w:rPr>
      </w:pPr>
      <w:ins w:id="26" w:author="tim " w:date="2014-11-22T13:24:00Z">
        <w:r>
          <w:rPr>
            <w:color w:val="222222"/>
          </w:rPr>
          <w:t>But assumes knowledge of parametric form of population distribution</w:t>
        </w:r>
      </w:ins>
    </w:p>
    <w:p>
      <w:pPr>
        <w:pStyle w:val="Quotations"/>
        <w:ind w:left="0" w:right="0" w:hanging="0"/>
        <w:rPr>
          <w:color w:val="222222"/>
        </w:rPr>
      </w:pPr>
      <w:ins w:id="27" w:author="tim " w:date="2014-11-22T13:24:00Z">
        <w:r>
          <w:rPr>
            <w:color w:val="222222"/>
          </w:rPr>
          <w:t>Bayesian (not to everyone's liking).</w:t>
        </w:r>
      </w:ins>
    </w:p>
    <w:p>
      <w:pPr>
        <w:pStyle w:val="Quotations"/>
        <w:ind w:left="0" w:right="0" w:hanging="0"/>
        <w:rPr>
          <w:color w:val="222222"/>
        </w:rPr>
      </w:pPr>
      <w:ins w:id="28" w:author="tim " w:date="2014-11-22T13:24:00Z">
        <w:r>
          <w:rPr>
            <w:color w:val="222222"/>
          </w:rPr>
          <w:t>In many cases throws away potentially useful information.</w:t>
        </w:r>
      </w:ins>
    </w:p>
    <w:p>
      <w:pPr>
        <w:pStyle w:val="Quotations"/>
        <w:ind w:left="0" w:right="0" w:hanging="0"/>
        <w:rPr>
          <w:color w:val="222222"/>
        </w:rPr>
      </w:pPr>
      <w:ins w:id="29" w:author="tim " w:date="2014-11-22T13:24:00Z">
        <w:r>
          <w:rPr>
            <w:color w:val="222222"/>
          </w:rPr>
          <w:t xml:space="preserve"> </w:t>
        </w:r>
      </w:ins>
    </w:p>
    <w:p>
      <w:pPr>
        <w:pStyle w:val="Quotations"/>
        <w:ind w:left="0" w:right="0" w:hanging="0"/>
        <w:rPr>
          <w:color w:val="222222"/>
          <w:rPrChange w:id="0" w:author="" w:date="0-00-00T00:00:00Z"/>
        </w:rPr>
      </w:pPr>
      <w:r>
        <w:rPr>
          <w:color w:val="222222"/>
          <w:rPrChange w:id="0" w:author="" w:date="0-00-00T00:00:00Z"/>
        </w:rPr>
        <w:br/>
        <w:br/>
      </w:r>
      <w:ins w:id="31" w:author="tim " w:date="2014-11-22T17:52:00Z">
        <w:r>
          <w:rPr>
            <w:b/>
            <w:bCs/>
            <w:color w:val="222222"/>
          </w:rPr>
          <w:t xml:space="preserve">Ref 1 Comment 2: </w:t>
        </w:r>
      </w:ins>
      <w:r>
        <w:rPr>
          <w:color w:val="222222"/>
          <w:rPrChange w:id="0" w:author="" w:date="0-00-00T00:00:00Z"/>
        </w:rPr>
        <w:t>As discussed by the authors here, it would not be easy to field test how well this approach performs for species, such as bats, where this approach would be most valuable. I think that it is important to get this paper out now, but I would now like to see more extensive simulations next that do not assume an equal density across the area of interest, and make use of field data collected through tracking studies to consider how well the approach is likely to work in practice for different species. </w:t>
        <w:br/>
      </w:r>
    </w:p>
    <w:p>
      <w:pPr>
        <w:pStyle w:val="Quotations"/>
        <w:ind w:left="0" w:right="0" w:hanging="0"/>
        <w:rPr>
          <w:b/>
          <w:bCs/>
          <w:color w:val="222222"/>
        </w:rPr>
      </w:pPr>
      <w:ins w:id="33" w:author="tim " w:date="2014-11-22T17:18:00Z">
        <w:r>
          <w:rPr>
            <w:b/>
            <w:bCs/>
            <w:color w:val="222222"/>
          </w:rPr>
          <w:t xml:space="preserve">Response: </w:t>
        </w:r>
      </w:ins>
      <w:ins w:id="34" w:author="Tim Lucas" w:date="2014-11-24T15:05:00Z">
        <w:r>
          <w:rPr>
            <w:b/>
            <w:bCs/>
            <w:color w:val="222222"/>
          </w:rPr>
          <w:t xml:space="preserve"> </w:t>
        </w:r>
      </w:ins>
      <w:ins w:id="35" w:author="Tim Lucas" w:date="2014-11-24T15:09:00Z">
        <w:r>
          <w:rPr>
            <w:b/>
            <w:bCs/>
            <w:color w:val="222222"/>
          </w:rPr>
          <w:t>We agree that more extensive validation in the field and through simulations is an important next step for this method.</w:t>
        </w:r>
      </w:ins>
      <w:ins w:id="36" w:author="Tim Lucas" w:date="2014-11-24T15:12:00Z">
        <w:r>
          <w:rPr>
            <w:b/>
            <w:bCs/>
            <w:color w:val="222222"/>
          </w:rPr>
          <w:t xml:space="preserve"> However, specifically with respect to unequal densities, this should not have a strong effect as long as a number of sensors are being used and placed randomly in the environ</w:t>
        </w:r>
      </w:ins>
      <w:ins w:id="37" w:author="Tim Lucas" w:date="2014-11-24T15:13:00Z">
        <w:r>
          <w:rPr>
            <w:b/>
            <w:bCs/>
            <w:color w:val="222222"/>
          </w:rPr>
          <w:t xml:space="preserve">ment (Hutchinson &amp; Waser 2007). </w:t>
        </w:r>
      </w:ins>
    </w:p>
    <w:p>
      <w:pPr>
        <w:pStyle w:val="Quotations"/>
        <w:ind w:left="0" w:right="0" w:hanging="0"/>
        <w:rPr/>
      </w:pPr>
      <w:r>
        <w:rPr/>
      </w:r>
    </w:p>
    <w:p>
      <w:pPr>
        <w:pStyle w:val="Quotations"/>
        <w:ind w:left="0" w:right="0" w:hanging="0"/>
        <w:rPr>
          <w:color w:val="222222"/>
        </w:rPr>
      </w:pPr>
      <w:del w:id="38" w:author="Tim Lucas" w:date="2014-11-24T15:14:00Z">
        <w:r>
          <w:rPr>
            <w:color w:val="222222"/>
          </w:rPr>
          <w:delText>What do you reckon? I think they mean they want to see this in later papers. But not sure. Hutchinson @tim</w:delText>
        </w:r>
      </w:del>
    </w:p>
    <w:p>
      <w:pPr>
        <w:pStyle w:val="Quotations"/>
        <w:ind w:left="0" w:right="0" w:hanging="0"/>
        <w:rPr>
          <w:color w:val="222222"/>
        </w:rPr>
      </w:pPr>
      <w:r>
        <w:rPr>
          <w:color w:val="222222"/>
        </w:rPr>
      </w:r>
    </w:p>
    <w:p>
      <w:pPr>
        <w:pStyle w:val="Quotations"/>
        <w:ind w:left="0" w:right="0" w:hanging="0"/>
        <w:rPr>
          <w:color w:val="222222"/>
        </w:rPr>
      </w:pPr>
      <w:del w:id="39" w:author="Tim Lucas" w:date="2014-11-24T14:39:00Z">
        <w:r>
          <w:rPr>
            <w:color w:val="222222"/>
          </w:rPr>
          <w:delText>Did Kate say to just fix typoes? Or put a response in?</w:delText>
          <w:br/>
        </w:r>
      </w:del>
      <w:r>
        <w:rPr>
          <w:color w:val="222222"/>
        </w:rPr>
        <w:t>The only minor typo I can find it on page 13 (particularly).</w:t>
      </w:r>
    </w:p>
    <w:p>
      <w:pPr>
        <w:pStyle w:val="Quotations"/>
        <w:ind w:left="0" w:right="0" w:hanging="0"/>
        <w:rPr>
          <w:color w:val="222222"/>
        </w:rPr>
      </w:pPr>
      <w:del w:id="40" w:author="Tim Lucas" w:date="2014-11-24T14:40:00Z">
        <w:r>
          <w:rPr>
            <w:color w:val="222222"/>
          </w:rPr>
          <w:delText>Fixed</w:delText>
        </w:r>
      </w:del>
      <w:ins w:id="41" w:author="Tim Lucas" w:date="2014-11-24T14:40:00Z">
        <w:r>
          <w:rPr>
            <w:b/>
            <w:bCs/>
            <w:color w:val="222222"/>
          </w:rPr>
          <w:t xml:space="preserve">Response: </w:t>
        </w:r>
      </w:ins>
      <w:ins w:id="42" w:author="Tim Lucas" w:date="2014-11-24T14:41:00Z">
        <w:r>
          <w:rPr>
            <w:color w:val="222222"/>
          </w:rPr>
          <w:t>Line 353 changed accordingly.</w:t>
        </w:r>
      </w:ins>
    </w:p>
    <w:p>
      <w:pPr>
        <w:pStyle w:val="Normal"/>
        <w:rPr/>
      </w:pPr>
      <w:r>
        <w:rPr/>
      </w:r>
    </w:p>
    <w:p>
      <w:pPr>
        <w:pStyle w:val="Normal"/>
        <w:rPr/>
      </w:pPr>
      <w:r>
        <w:rPr/>
      </w:r>
    </w:p>
    <w:p>
      <w:pPr>
        <w:pStyle w:val="Normal"/>
        <w:rPr/>
      </w:pPr>
      <w:r>
        <w:rPr/>
      </w:r>
    </w:p>
    <w:p>
      <w:pPr>
        <w:pStyle w:val="Normal"/>
        <w:rPr/>
      </w:pPr>
      <w:ins w:id="43" w:author="tim " w:date="2014-11-22T17:37:00Z">
        <w:r>
          <w:rPr/>
          <w:t>Reviewer: 2</w:t>
        </w:r>
      </w:ins>
    </w:p>
    <w:p>
      <w:pPr>
        <w:pStyle w:val="Normal"/>
        <w:rPr/>
      </w:pPr>
      <w:r>
        <w:rPr/>
      </w:r>
    </w:p>
    <w:p>
      <w:pPr>
        <w:pStyle w:val="Normal"/>
        <w:rPr/>
      </w:pPr>
      <w:ins w:id="44" w:author="tim " w:date="2014-11-22T17:38:00Z">
        <w:r>
          <w:rPr/>
          <w:t>The paper presents a natural extension of the random encounter model (REM) (Rowcliffe</w:t>
        </w:r>
      </w:ins>
    </w:p>
    <w:p>
      <w:pPr>
        <w:pStyle w:val="Normal"/>
        <w:rPr/>
      </w:pPr>
      <w:ins w:id="45" w:author="tim " w:date="2014-11-22T17:38:00Z">
        <w:r>
          <w:rPr/>
          <w:t>et al., 2008) and ideal gas model (Hutchinson and Waser, 2007) of animal encounters. Here,</w:t>
        </w:r>
      </w:ins>
    </w:p>
    <w:p>
      <w:pPr>
        <w:pStyle w:val="Normal"/>
        <w:rPr/>
      </w:pPr>
      <w:ins w:id="46" w:author="tim " w:date="2014-11-22T17:38:00Z">
        <w:r>
          <w:rPr/>
          <w:t>the generalised random encounter model (gREM) is proposed to allow inference of absolute</w:t>
        </w:r>
      </w:ins>
    </w:p>
    <w:p>
      <w:pPr>
        <w:pStyle w:val="Normal"/>
        <w:rPr/>
      </w:pPr>
      <w:ins w:id="47" w:author="tim " w:date="2014-11-22T17:38:00Z">
        <w:r>
          <w:rPr/>
          <w:t>density from passive acoustics and camera trap surveys. The incorporation of a variable</w:t>
        </w:r>
      </w:ins>
    </w:p>
    <w:p>
      <w:pPr>
        <w:pStyle w:val="Normal"/>
        <w:rPr/>
      </w:pPr>
      <w:ins w:id="48" w:author="tim " w:date="2014-11-22T17:38:00Z">
        <w:r>
          <w:rPr/>
          <w:t>detection zone and directionality in animal signals is a useful development, especially for</w:t>
        </w:r>
      </w:ins>
    </w:p>
    <w:p>
      <w:pPr>
        <w:pStyle w:val="Normal"/>
        <w:rPr/>
      </w:pPr>
      <w:ins w:id="49" w:author="tim " w:date="2014-11-22T17:38:00Z">
        <w:r>
          <w:rPr/>
          <w:t>analysis of acoustic survey data. However, the gREM does not account for uncertain de-</w:t>
        </w:r>
      </w:ins>
    </w:p>
    <w:p>
      <w:pPr>
        <w:pStyle w:val="Normal"/>
        <w:rPr/>
      </w:pPr>
      <w:ins w:id="50" w:author="tim " w:date="2014-11-22T17:38:00Z">
        <w:r>
          <w:rPr/>
          <w:t>tection of animal signals (as other methods do) and assumes knowledge of mean animal</w:t>
        </w:r>
      </w:ins>
    </w:p>
    <w:p>
      <w:pPr>
        <w:pStyle w:val="Normal"/>
        <w:rPr/>
      </w:pPr>
      <w:ins w:id="51" w:author="tim " w:date="2014-11-22T17:38:00Z">
        <w:r>
          <w:rPr/>
          <w:t>speed and directionality—requiring extra field work. Further, the gREM does not account</w:t>
        </w:r>
      </w:ins>
    </w:p>
    <w:p>
      <w:pPr>
        <w:pStyle w:val="Normal"/>
        <w:rPr/>
      </w:pPr>
      <w:ins w:id="52" w:author="tim " w:date="2014-11-22T17:38:00Z">
        <w:r>
          <w:rPr/>
          <w:t>for possibly detecting the same animal multiple times, a common occurence with acoustic</w:t>
        </w:r>
      </w:ins>
    </w:p>
    <w:p>
      <w:pPr>
        <w:pStyle w:val="Normal"/>
        <w:rPr/>
      </w:pPr>
      <w:ins w:id="53" w:author="tim " w:date="2014-11-22T17:38:00Z">
        <w:r>
          <w:rPr/>
          <w:t>surveys.</w:t>
        </w:r>
      </w:ins>
    </w:p>
    <w:p>
      <w:pPr>
        <w:pStyle w:val="Normal"/>
        <w:rPr/>
      </w:pPr>
      <w:ins w:id="54" w:author="tim " w:date="2014-11-22T17:38:00Z">
        <w:r>
          <w:rPr/>
          <w:t>I think this paper provides a good step toward further generalising encounter models</w:t>
        </w:r>
      </w:ins>
    </w:p>
    <w:p>
      <w:pPr>
        <w:pStyle w:val="Normal"/>
        <w:rPr/>
      </w:pPr>
      <w:ins w:id="55" w:author="tim " w:date="2014-11-22T17:38:00Z">
        <w:r>
          <w:rPr/>
          <w:t>to better reflect the reality to which they are applied. Yet, I also think, due to the method’s</w:t>
        </w:r>
      </w:ins>
    </w:p>
    <w:p>
      <w:pPr>
        <w:pStyle w:val="Normal"/>
        <w:rPr/>
      </w:pPr>
      <w:ins w:id="56" w:author="tim " w:date="2014-11-22T17:38:00Z">
        <w:r>
          <w:rPr/>
          <w:t>limitations, that its applicability is still to be realised.</w:t>
        </w:r>
      </w:ins>
    </w:p>
    <w:p>
      <w:pPr>
        <w:pStyle w:val="Normal"/>
        <w:rPr/>
      </w:pPr>
      <w:ins w:id="57" w:author="tim " w:date="2014-11-22T17:38:00Z">
        <w:r>
          <w:rPr/>
          <w:t>I have included some suggestions that I hope may help improve the paper.</w:t>
        </w:r>
      </w:ins>
    </w:p>
    <w:p>
      <w:pPr>
        <w:pStyle w:val="Normal"/>
        <w:rPr/>
      </w:pPr>
      <w:r>
        <w:rPr/>
      </w:r>
    </w:p>
    <w:p>
      <w:pPr>
        <w:pStyle w:val="Normal"/>
        <w:rPr/>
      </w:pPr>
      <w:ins w:id="58" w:author="tim " w:date="2014-11-22T17:38:00Z">
        <w:r>
          <w:rPr/>
          <w:t>General Comments</w:t>
        </w:r>
      </w:ins>
    </w:p>
    <w:p>
      <w:pPr>
        <w:pStyle w:val="Normal"/>
        <w:rPr/>
      </w:pPr>
      <w:r>
        <w:rPr/>
      </w:r>
    </w:p>
    <w:p>
      <w:pPr>
        <w:pStyle w:val="Normal"/>
        <w:rPr/>
      </w:pPr>
      <w:ins w:id="59" w:author="tim " w:date="2014-11-22T17:38:00Z">
        <w:r>
          <w:rPr>
            <w:b/>
            <w:bCs/>
          </w:rPr>
          <w:t>Ref 2 Comment 1.</w:t>
        </w:r>
      </w:ins>
      <w:ins w:id="60" w:author="tim " w:date="2014-11-22T17:38:00Z">
        <w:r>
          <w:rPr/>
          <w:t xml:space="preserve"> Increasing sample size improves precision: in lines 57–60, 290–295, 301–302 and 318–320, you describe how precision improves as the number of captures increases or the</w:t>
        </w:r>
      </w:ins>
    </w:p>
    <w:p>
      <w:pPr>
        <w:pStyle w:val="Normal"/>
        <w:rPr/>
      </w:pPr>
      <w:ins w:id="61" w:author="tim " w:date="2014-11-22T17:38:00Z">
        <w:r>
          <w:rPr/>
          <w:t>signal/sensor width increases. For any reasonable estimator, one would expect its pre-</w:t>
        </w:r>
      </w:ins>
    </w:p>
    <w:p>
      <w:pPr>
        <w:pStyle w:val="Normal"/>
        <w:rPr/>
      </w:pPr>
      <w:ins w:id="62" w:author="tim " w:date="2014-11-22T17:38:00Z">
        <w:r>
          <w:rPr/>
          <w:t>cision to improve as sample size increases; and so, could you make it clear that greater</w:t>
        </w:r>
      </w:ins>
    </w:p>
    <w:p>
      <w:pPr>
        <w:pStyle w:val="Normal"/>
        <w:rPr/>
      </w:pPr>
      <w:ins w:id="63" w:author="tim " w:date="2014-11-22T17:38:00Z">
        <w:r>
          <w:rPr/>
          <w:t>precision for a higher number of captures is a familiar result? Furthermore, you say</w:t>
        </w:r>
      </w:ins>
    </w:p>
    <w:p>
      <w:pPr>
        <w:pStyle w:val="Normal"/>
        <w:rPr/>
      </w:pPr>
      <w:ins w:id="64" w:author="tim " w:date="2014-11-22T17:38:00Z">
        <w:r>
          <w:rPr/>
          <w:t>that greater sensor/signal widths improve precision as if this were a seperate find-</w:t>
        </w:r>
      </w:ins>
    </w:p>
    <w:p>
      <w:pPr>
        <w:pStyle w:val="Normal"/>
        <w:rPr/>
      </w:pPr>
      <w:ins w:id="65" w:author="tim " w:date="2014-11-22T17:38:00Z">
        <w:r>
          <w:rPr/>
          <w:t>ing, yet it again is due to the number of captures increasing—could this be explicitly</w:t>
        </w:r>
      </w:ins>
    </w:p>
    <w:p>
      <w:pPr>
        <w:pStyle w:val="Normal"/>
        <w:rPr/>
      </w:pPr>
      <w:ins w:id="66" w:author="tim " w:date="2014-11-22T17:38:00Z">
        <w:r>
          <w:rPr/>
          <w:t>stated? The equivalency of the two results is implied in lines 371–372.</w:t>
        </w:r>
      </w:ins>
    </w:p>
    <w:p>
      <w:pPr>
        <w:pStyle w:val="Normal"/>
        <w:rPr/>
      </w:pPr>
      <w:r>
        <w:rPr/>
      </w:r>
    </w:p>
    <w:p>
      <w:pPr>
        <w:pStyle w:val="Normal"/>
        <w:rPr>
          <w:color w:val="333333"/>
        </w:rPr>
      </w:pPr>
      <w:ins w:id="67" w:author="tim " w:date="2014-11-22T17:38:00Z">
        <w:r>
          <w:rPr>
            <w:b/>
            <w:bCs/>
          </w:rPr>
          <w:t xml:space="preserve">Response: </w:t>
        </w:r>
      </w:ins>
      <w:ins w:id="68" w:author="tim " w:date="2014-11-22T17:38:00Z">
        <w:r>
          <w:rPr/>
          <w:t>We have added clarifications in lines 290-295 and 318-320 that  greater sensor/signal widths improve precision because of their increased capture rate. We have stated in lines 301-302 that the relationship between precision and number of captures is to be expected. “</w:t>
        </w:r>
      </w:ins>
      <w:ins w:id="69" w:author="tim " w:date="2014-11-22T18:15:00Z">
        <w:r>
          <w:rPr>
            <w:color w:val="333333"/>
          </w:rPr>
          <w:t>However, the precision was dependent on the number of captures across all four of the gREM submodels, where precision increases as number of captures increases, as would be expected for any statistical estimate”</w:t>
        </w:r>
      </w:ins>
      <w:ins w:id="70" w:author="tim " w:date="2014-11-22T18:21:00Z">
        <w:r>
          <w:rPr>
            <w:color w:val="333333"/>
          </w:rPr>
          <w:t>.</w:t>
        </w:r>
      </w:ins>
    </w:p>
    <w:p>
      <w:pPr>
        <w:pStyle w:val="Normal"/>
        <w:rPr/>
      </w:pPr>
      <w:r>
        <w:rPr/>
      </w:r>
    </w:p>
    <w:p>
      <w:pPr>
        <w:pStyle w:val="Normal"/>
        <w:rPr/>
      </w:pPr>
      <w:r>
        <w:rPr/>
      </w:r>
    </w:p>
    <w:p>
      <w:pPr>
        <w:pStyle w:val="Normal"/>
        <w:rPr/>
      </w:pPr>
      <w:ins w:id="71" w:author="tim " w:date="2014-11-22T18:10:00Z">
        <w:r>
          <w:rPr>
            <w:b/>
            <w:bCs/>
          </w:rPr>
          <w:t>Ref 2 Comment 2</w:t>
        </w:r>
      </w:ins>
      <w:ins w:id="72" w:author="tim " w:date="2014-11-22T18:10:00Z">
        <w:r>
          <w:rPr/>
          <w:t>. The effect of animal movement: in lines 60–61, you claim that different animal movement models have no effect on precision or accuracy of the gREM; however, this is</w:t>
        </w:r>
      </w:ins>
    </w:p>
    <w:p>
      <w:pPr>
        <w:pStyle w:val="Normal"/>
        <w:rPr/>
      </w:pPr>
      <w:ins w:id="73" w:author="tim " w:date="2014-11-22T18:10:00Z">
        <w:r>
          <w:rPr/>
          <w:t>contingent on perfect knowledge of animal directionality and average speed. Further-</w:t>
        </w:r>
      </w:ins>
    </w:p>
    <w:p>
      <w:pPr>
        <w:pStyle w:val="Normal"/>
        <w:rPr/>
      </w:pPr>
      <w:ins w:id="74" w:author="tim " w:date="2014-11-22T18:10:00Z">
        <w:r>
          <w:rPr/>
          <w:t>more, it has been shown that animals with highly tortuous paths reduce precision (Gu-</w:t>
        </w:r>
      </w:ins>
    </w:p>
    <w:p>
      <w:pPr>
        <w:pStyle w:val="Normal"/>
        <w:rPr/>
      </w:pPr>
      <w:ins w:id="75" w:author="tim " w:date="2014-11-22T18:10:00Z">
        <w:r>
          <w:rPr/>
          <w:t>rarie and Ovaskainen, 2012). Could this claim be better qualified?</w:t>
        </w:r>
      </w:ins>
    </w:p>
    <w:p>
      <w:pPr>
        <w:pStyle w:val="Normal"/>
        <w:rPr/>
      </w:pPr>
      <w:r>
        <w:rPr/>
      </w:r>
    </w:p>
    <w:p>
      <w:pPr>
        <w:pStyle w:val="Normal"/>
        <w:rPr>
          <w:b/>
          <w:bCs/>
        </w:rPr>
      </w:pPr>
      <w:ins w:id="76" w:author="tim " w:date="2014-11-22T18:42:00Z">
        <w:r>
          <w:rPr>
            <w:b/>
            <w:bCs/>
          </w:rPr>
          <w:t xml:space="preserve">Response: </w:t>
        </w:r>
      </w:ins>
      <w:del w:id="77" w:author="Tim Lucas" w:date="2014-11-24T15:21:00Z">
        <w:r>
          <w:rPr>
            <w:b/>
            <w:bCs/>
          </w:rPr>
          <w:delText>Long run, not perfect knowledge. Add long run to ms.</w:delText>
        </w:r>
      </w:del>
      <w:ins w:id="78" w:author="Tim Lucas" w:date="2014-11-24T15:49:00Z">
        <w:r>
          <w:rPr>
            <w:b/>
            <w:bCs/>
          </w:rPr>
          <w:t>It is clear that, while tortuous pat</w:t>
        </w:r>
      </w:ins>
      <w:ins w:id="79" w:author="Tim Lucas" w:date="2014-11-24T15:50:00Z">
        <w:r>
          <w:rPr>
            <w:b/>
            <w:bCs/>
          </w:rPr>
          <w:t xml:space="preserve">hs can increase variance, they should not affect mean encounter rate (Hutchinson &amp;Waser 2007, </w:t>
        </w:r>
      </w:ins>
      <w:ins w:id="80" w:author="Tim Lucas" w:date="2014-11-24T15:21:00Z">
        <w:r>
          <w:rPr>
            <w:b/>
            <w:bCs/>
          </w:rPr>
          <w:t xml:space="preserve"> </w:t>
        </w:r>
      </w:ins>
      <w:ins w:id="81" w:author="Tim Lucas" w:date="2014-11-24T15:50:00Z">
        <w:r>
          <w:rPr>
            <w:b/>
            <w:bCs/>
          </w:rPr>
          <w:t xml:space="preserve">Gurarie and Ovaskainen, 2012). </w:t>
        </w:r>
      </w:ins>
      <w:ins w:id="82" w:author="Tim Lucas" w:date="2014-11-24T15:58:00Z">
        <w:r>
          <w:rPr>
            <w:b/>
            <w:bCs/>
          </w:rPr>
          <w:t xml:space="preserve"> We have clarified this in lines 388-389. </w:t>
        </w:r>
      </w:ins>
      <w:ins w:id="83" w:author="Tim Lucas" w:date="2014-11-24T18:34:00Z">
        <w:r>
          <w:rPr>
            <w:b/>
            <w:bCs/>
          </w:rPr>
          <w:t>Howev</w:t>
        </w:r>
      </w:ins>
      <w:ins w:id="84" w:author="Tim Lucas" w:date="2014-11-24T18:35:00Z">
        <w:r>
          <w:rPr>
            <w:b/>
            <w:bCs/>
          </w:rPr>
          <w:t xml:space="preserve">er, we think the reason this is not seen in our simulations is </w:t>
        </w:r>
      </w:ins>
      <w:ins w:id="85" w:author="Tim Lucas" w:date="2014-11-24T18:36:00Z">
        <w:r>
          <w:rPr>
            <w:b/>
            <w:bCs/>
          </w:rPr>
          <w:t xml:space="preserve">that we have run long simulations to test that in the limit, tortuous paths do </w:t>
        </w:r>
      </w:ins>
      <w:del w:id="86" w:author="Student" w:date="2014-11-25T15:30:00Z">
        <w:r>
          <w:rPr>
            <w:b/>
            <w:bCs/>
          </w:rPr>
          <w:delText>b</w:delText>
        </w:r>
      </w:del>
      <w:ins w:id="87" w:author="Student" w:date="2014-11-25T15:30:00Z">
        <w:r>
          <w:rPr>
            <w:b/>
            <w:bCs/>
          </w:rPr>
          <w:t>n</w:t>
        </w:r>
      </w:ins>
      <w:ins w:id="88" w:author="Tim Lucas" w:date="2014-11-24T18:36:00Z">
        <w:r>
          <w:rPr>
            <w:b/>
            <w:bCs/>
          </w:rPr>
          <w:t>ot bias results. We would expect higher variance in shorter runs.</w:t>
        </w:r>
      </w:ins>
    </w:p>
    <w:p>
      <w:pPr>
        <w:pStyle w:val="Normal"/>
        <w:rPr/>
      </w:pPr>
      <w:r>
        <w:rPr/>
      </w:r>
    </w:p>
    <w:p>
      <w:pPr>
        <w:pStyle w:val="Normal"/>
        <w:rPr>
          <w:b/>
          <w:bCs/>
        </w:rPr>
      </w:pPr>
      <w:ins w:id="89" w:author="Tim Lucas" w:date="2014-11-24T18:36:00Z">
        <w:r>
          <w:rPr>
            <w:b/>
            <w:bCs/>
          </w:rPr>
          <w:t xml:space="preserve">@liz Really think this is begging the question “how do you know it's not biased with shorter sims. </w:t>
        </w:r>
      </w:ins>
      <w:ins w:id="90" w:author="Student" w:date="2014-11-25T15:30:00Z">
        <w:r>
          <w:rPr>
            <w:b/>
            <w:bCs/>
          </w:rPr>
          <w:t>@Tim I will try to run some shorter sims to demonstrate this</w:t>
        </w:r>
      </w:ins>
    </w:p>
    <w:p>
      <w:pPr>
        <w:pStyle w:val="Normal"/>
        <w:rPr/>
      </w:pPr>
      <w:r>
        <w:rPr/>
      </w:r>
    </w:p>
    <w:p>
      <w:pPr>
        <w:pStyle w:val="Normal"/>
        <w:rPr/>
      </w:pPr>
      <w:ins w:id="91" w:author="tim " w:date="2014-11-22T18:27:00Z">
        <w:r>
          <w:rPr>
            <w:b/>
            <w:bCs/>
          </w:rPr>
          <w:t>Ref 2 Comment 3</w:t>
        </w:r>
      </w:ins>
      <w:ins w:id="92" w:author="tim " w:date="2014-11-22T18:27:00Z">
        <w:r>
          <w:rPr/>
          <w:t>. Double counting with acoustic detectors: in lines 388–395, you mention the possibility</w:t>
        </w:r>
      </w:ins>
    </w:p>
    <w:p>
      <w:pPr>
        <w:pStyle w:val="Normal"/>
        <w:rPr/>
      </w:pPr>
      <w:ins w:id="93" w:author="tim " w:date="2014-11-22T18:27:00Z">
        <w:r>
          <w:rPr/>
          <w:t>of detecting the same animal multiple times and claim that this would not affect accuracy of the gREM. Multiple detections of the same animal is a common problem when estimating density from acoustic data. The gREM is derived assuming each detection is with a different animal, and so multiple detections of a single animal causes positive bias in the density estimate, as well as less precision. Not being able to account for multiple detections, gREM may not be applicable to many  acoustic surveys, calling into question the claims made in lines 62, 318, 325–332. Could this limitation of the gREM be discussed in the paper? Could the model be improved?</w:t>
        </w:r>
      </w:ins>
    </w:p>
    <w:p>
      <w:pPr>
        <w:pStyle w:val="Normal"/>
        <w:rPr/>
      </w:pPr>
      <w:r>
        <w:rPr/>
      </w:r>
    </w:p>
    <w:p>
      <w:pPr>
        <w:pStyle w:val="Normal"/>
        <w:rPr/>
      </w:pPr>
      <w:ins w:id="94" w:author="tim " w:date="2014-11-22T18:28:00Z">
        <w:r>
          <w:rPr>
            <w:b/>
            <w:bCs/>
          </w:rPr>
          <w:t xml:space="preserve">Response: </w:t>
        </w:r>
      </w:ins>
      <w:ins w:id="95" w:author="tim " w:date="2014-11-22T18:28:00Z">
        <w:r>
          <w:rPr/>
          <w:t>We agree that double counting is often a problem in acoustic surveys. However, the gREM is in fact modelling encounters</w:t>
        </w:r>
      </w:ins>
      <w:ins w:id="96" w:author="Tim Lucas" w:date="2014-11-24T18:51:00Z">
        <w:r>
          <w:rPr/>
          <w:t xml:space="preserve"> per se</w:t>
        </w:r>
      </w:ins>
      <w:ins w:id="97" w:author="tim " w:date="2014-11-22T18:28:00Z">
        <w:r>
          <w:rPr/>
          <w:t xml:space="preserve">, rather than </w:t>
        </w:r>
      </w:ins>
      <w:ins w:id="98" w:author="Tim Lucas" w:date="2014-11-24T18:51:00Z">
        <w:r>
          <w:rPr/>
          <w:t xml:space="preserve">number of </w:t>
        </w:r>
      </w:ins>
      <w:ins w:id="99" w:author="tim " w:date="2014-11-22T18:28:00Z">
        <w:r>
          <w:rPr/>
          <w:t>individuals</w:t>
        </w:r>
      </w:ins>
      <w:ins w:id="100" w:author="Tim Lucas" w:date="2014-11-24T18:51:00Z">
        <w:r>
          <w:rPr/>
          <w:t xml:space="preserve"> encoutnered</w:t>
        </w:r>
      </w:ins>
      <w:ins w:id="101" w:author="tim " w:date="2014-11-22T18:28:00Z">
        <w:r>
          <w:rPr/>
          <w:t>, and so does not assume that each encounter is with a different individual (pg.340 in Hutchinson &amp; Waser 2007).</w:t>
        </w:r>
      </w:ins>
      <w:del w:id="102" w:author="Tim Lucas" w:date="2014-11-24T18:52:00Z">
        <w:r>
          <w:rPr/>
          <w:delText xml:space="preserve"> </w:delText>
        </w:r>
      </w:del>
      <w:ins w:id="103" w:author="Tim Lucas" w:date="2014-11-24T18:52:00Z">
        <w:r>
          <w:rPr/>
          <w:t xml:space="preserve"> </w:t>
        </w:r>
      </w:ins>
      <w:ins w:id="104" w:author="tim " w:date="2014-11-22T18:28:00Z">
        <w:r>
          <w:rPr/>
          <w:t>Another line of reasoning is to consider a population of one animal in a 1 x 1km square, with radius of 1km, animal velocity of 1km per minute and survey time of 1 minute. Then using the gas model equation (line 168), we would expect two encounters from the same individual. Conversely, if we experienced two encounters, we would predict an abundance of one. In this case, as the number of encounters is greater than the number of individuals, it is clear that the model is accounting for double counting.</w:t>
        </w:r>
      </w:ins>
      <w:ins w:id="105" w:author="Student" w:date="2014-11-24T10:10:00Z">
        <w:r>
          <w:rPr/>
          <w:t xml:space="preserve"> @marcus</w:t>
        </w:r>
      </w:ins>
    </w:p>
    <w:p>
      <w:pPr>
        <w:pStyle w:val="Normal"/>
        <w:rPr/>
      </w:pPr>
      <w:r>
        <w:rPr/>
      </w:r>
    </w:p>
    <w:p>
      <w:pPr>
        <w:pStyle w:val="Normal"/>
        <w:rPr/>
      </w:pPr>
      <w:r>
        <w:rPr/>
      </w:r>
    </w:p>
    <w:p>
      <w:pPr>
        <w:pStyle w:val="Normal"/>
        <w:rPr/>
      </w:pPr>
      <w:ins w:id="106" w:author="tim " w:date="2014-11-22T18:28:00Z">
        <w:r>
          <w:rPr>
            <w:b/>
            <w:bCs/>
          </w:rPr>
          <w:t>Ref 2 Comment 4</w:t>
        </w:r>
      </w:ins>
      <w:ins w:id="107" w:author="tim " w:date="2014-11-22T18:28:00Z">
        <w:r>
          <w:rPr/>
          <w:t>. Required knowledge of animal directionality and the detection zone: in lines 419–421, you state that perfect knowledge of animal directionality, animal speed, sensor width and sensor radius has been assumed. As such knowledge is often imperfect, it would be useful to know how misspecification would affect accuracy. The average profile can quickly change across boundaries (shown in Figure 4 of the paper) suggesting estimates would be sensitive to knowledge assumed. Also, you do not discuss how such measurements should be obtained as best survey practice. I think some practical advice would be useful if this method is to be applied.</w:t>
        </w:r>
      </w:ins>
    </w:p>
    <w:p>
      <w:pPr>
        <w:pStyle w:val="Normal"/>
        <w:rPr/>
      </w:pPr>
      <w:r>
        <w:rPr/>
      </w:r>
    </w:p>
    <w:p>
      <w:pPr>
        <w:pStyle w:val="Normal"/>
        <w:rPr/>
      </w:pPr>
      <w:ins w:id="108" w:author="tim " w:date="2014-11-22T18:54:00Z">
        <w:r>
          <w:rPr>
            <w:b/>
            <w:bCs/>
          </w:rPr>
          <w:t>Response:</w:t>
        </w:r>
      </w:ins>
      <w:ins w:id="109" w:author="tim " w:date="2014-11-22T18:54:00Z">
        <w:r>
          <w:rPr/>
          <w:t xml:space="preserve"> </w:t>
        </w:r>
      </w:ins>
      <w:del w:id="110" w:author="Tim Lucas" w:date="2014-11-24T18:52:00Z">
        <w:r>
          <w:rPr/>
          <w:delText xml:space="preserve">@tim </w:delText>
        </w:r>
      </w:del>
      <w:ins w:id="111" w:author="Tim Lucas" w:date="2014-11-24T18:52:00Z">
        <w:r>
          <w:rPr/>
          <w:t xml:space="preserve">We </w:t>
        </w:r>
      </w:ins>
      <w:del w:id="112" w:author="Tim Lucas" w:date="2014-11-24T18:53:00Z">
        <w:r>
          <w:rPr/>
          <w:delText>A</w:delText>
        </w:r>
      </w:del>
      <w:del w:id="113" w:author="Tim Lucas" w:date="2014-11-24T19:02:00Z">
        <w:r>
          <w:rPr/>
          <w:delText>gree that knowledge is imperfect and would be good to know sensitivity</w:delText>
        </w:r>
      </w:del>
      <w:ins w:id="114" w:author="Tim Lucas" w:date="2014-11-24T19:02:00Z">
        <w:r>
          <w:rPr/>
          <w:t>assume the simplest case of perfect knowledge in our simulation.</w:t>
        </w:r>
      </w:ins>
      <w:del w:id="115" w:author="Tim Lucas" w:date="2014-11-24T19:02:00Z">
        <w:r>
          <w:rPr/>
          <w:delText>.</w:delText>
        </w:r>
      </w:del>
      <w:ins w:id="116" w:author="Tim Lucas" w:date="2014-11-24T19:02:00Z">
        <w:r>
          <w:rPr/>
          <w:t xml:space="preserve"> </w:t>
        </w:r>
      </w:ins>
      <w:ins w:id="117" w:author="tim " w:date="2014-11-22T18:54:00Z">
        <w:r>
          <w:rPr/>
          <w:t xml:space="preserve"> However, the average profile should no</w:t>
        </w:r>
      </w:ins>
      <w:ins w:id="118" w:author="Student" w:date="2014-11-24T10:11:00Z">
        <w:r>
          <w:rPr/>
          <w:t>t</w:t>
        </w:r>
      </w:ins>
      <w:del w:id="119" w:author="Student" w:date="2014-11-24T10:11:00Z">
        <w:r>
          <w:rPr/>
          <w:delText>w</w:delText>
        </w:r>
      </w:del>
      <w:ins w:id="120" w:author="tim " w:date="2014-11-22T18:54:00Z">
        <w:r>
          <w:rPr/>
          <w:t xml:space="preserve"> quickly change; although there are discrete boundar</w:t>
        </w:r>
      </w:ins>
      <w:del w:id="121" w:author="Tim Lucas" w:date="2014-11-24T19:02:00Z">
        <w:r>
          <w:rPr/>
          <w:delText>y</w:delText>
        </w:r>
      </w:del>
      <w:ins w:id="122" w:author="Tim Lucas" w:date="2014-11-24T19:02:00Z">
        <w:r>
          <w:rPr/>
          <w:t>ies</w:t>
        </w:r>
      </w:ins>
      <w:ins w:id="123" w:author="tim " w:date="2014-11-22T18:54:00Z">
        <w:r>
          <w:rPr/>
          <w:t>, the function is actually smooth, with two models equalling each other across a boundary</w:t>
        </w:r>
      </w:ins>
      <w:ins w:id="124" w:author="Tim Lucas" w:date="2014-11-24T19:02:00Z">
        <w:r>
          <w:rPr/>
          <w:t xml:space="preserve"> (see Figure 1)</w:t>
        </w:r>
      </w:ins>
      <w:ins w:id="125" w:author="Tim Lucas" w:date="2014-11-24T19:03:00Z">
        <w:r>
          <w:rPr/>
          <w:t xml:space="preserve">. </w:t>
        </w:r>
      </w:ins>
      <w:ins w:id="126" w:author="Tim Lucas" w:date="2014-11-24T19:09:00Z">
        <w:r>
          <w:rPr/>
          <w:t xml:space="preserve">To confirm that </w:t>
        </w:r>
      </w:ins>
      <w:del w:id="127" w:author="Tim Lucas" w:date="2014-11-24T19:02:00Z">
        <w:r>
          <w:rPr/>
          <w:delText>.</w:delText>
        </w:r>
      </w:del>
      <w:ins w:id="128" w:author="Tim Lucas" w:date="2014-11-24T19:09:00Z">
        <w:r>
          <w:rPr/>
          <w:t xml:space="preserve">the model is predictably sensitive to parameter estimates we have </w:t>
        </w:r>
      </w:ins>
      <w:ins w:id="129" w:author="Tim Lucas" w:date="2014-11-24T19:10:00Z">
        <w:r>
          <w:rPr/>
          <w:t xml:space="preserve">rerun the gREM on our simulations, with parameters that are 0%, 1% and 10% incorrect. A 10% inaccuracy in a parameter estimate </w:t>
        </w:r>
      </w:ins>
      <w:ins w:id="130" w:author="Tim Lucas" w:date="2014-11-24T19:11:00Z">
        <w:r>
          <w:rPr/>
          <w:t>gives a &lt;15% error in the abundance estimate which we think is reasonable.</w:t>
        </w:r>
      </w:ins>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0">
            <wp:simplePos x="0" y="0"/>
            <wp:positionH relativeFrom="column">
              <wp:posOffset>1370965</wp:posOffset>
            </wp:positionH>
            <wp:positionV relativeFrom="paragraph">
              <wp:posOffset>-437515</wp:posOffset>
            </wp:positionV>
            <wp:extent cx="4207510" cy="315531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207510" cy="315531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ins w:id="131" w:author="Tim Lucas" w:date="2014-11-24T19:05:00Z">
        <w:r>
          <w:rPr/>
          <w:t>Figure 1: The gREM evaluated on a 100 x 100 grid. Dark blues indicates values close to 2r while white indicates values close to 0. The smoothness of the function is apparent.</w:t>
        </w:r>
      </w:ins>
    </w:p>
    <w:p>
      <w:pPr>
        <w:pStyle w:val="Normal"/>
        <w:rPr/>
      </w:pPr>
      <w:r>
        <w:rPr/>
      </w:r>
    </w:p>
    <w:p>
      <w:pPr>
        <w:pStyle w:val="Normal"/>
        <w:rPr/>
      </w:pPr>
      <w:ins w:id="132" w:author="Tim Lucas" w:date="2014-11-24T19:05:00Z">
        <w:r>
          <w:rPr/>
          <w:t>@liz</w:t>
        </w:r>
      </w:ins>
      <w:ins w:id="133" w:author="Tim Lucas" w:date="2014-11-24T19:07:00Z">
        <w:r>
          <w:rPr/>
          <w:t xml:space="preserve"> Dave recomends putting </w:t>
        </w:r>
      </w:ins>
      <w:ins w:id="134" w:author="Tim Lucas" w:date="2014-11-24T19:08:00Z">
        <w:r>
          <w:rPr/>
          <w:t xml:space="preserve">the sensitivity in the supplementary materials. Seems like a good idea to me. </w:t>
        </w:r>
      </w:ins>
      <w:ins w:id="135" w:author="Tim Lucas" w:date="2014-11-24T19:09:00Z">
        <w:r>
          <w:rPr/>
          <w:t>Maybe the smooth function one as well?</w:t>
        </w:r>
      </w:ins>
    </w:p>
    <w:p>
      <w:pPr>
        <w:pStyle w:val="Normal"/>
        <w:rPr/>
      </w:pPr>
      <w:r>
        <w:rPr/>
      </w:r>
    </w:p>
    <w:p>
      <w:pPr>
        <w:pStyle w:val="Normal"/>
        <w:rPr/>
      </w:pPr>
      <w:del w:id="136" w:author="Tim Lucas" w:date="2014-11-24T19:56:00Z">
        <w:r>
          <w:rPr/>
          <w:delText>How measurements should be obtained is not a trivial thing.</w:delText>
        </w:r>
      </w:del>
      <w:ins w:id="137" w:author="Tim Lucas" w:date="2014-11-24T19:56:00Z">
        <w:r>
          <w:rPr/>
          <w:t>Best practices for parameter estimates is not trivial and will be parameter and system specific.</w:t>
        </w:r>
      </w:ins>
      <w:ins w:id="138" w:author="tim " w:date="2014-11-22T18:54:00Z">
        <w:r>
          <w:rPr/>
          <w:t xml:space="preserve"> Perhaps we can cite papers that have done it? E.g. “Do you hear what I hear?” for bat detectors, etc.</w:t>
        </w:r>
      </w:ins>
      <w:ins w:id="139" w:author="Student" w:date="2014-11-24T10:22:00Z">
        <w:r>
          <w:rPr/>
          <w:t xml:space="preserve"> r attenuation. Cites for others.</w:t>
        </w:r>
      </w:ins>
    </w:p>
    <w:p>
      <w:pPr>
        <w:pStyle w:val="Normal"/>
        <w:rPr/>
      </w:pPr>
      <w:r>
        <w:rPr/>
      </w:r>
    </w:p>
    <w:p>
      <w:pPr>
        <w:pStyle w:val="Normal"/>
        <w:rPr/>
      </w:pPr>
      <w:r>
        <w:rPr/>
      </w:r>
    </w:p>
    <w:p>
      <w:pPr>
        <w:pStyle w:val="Normal"/>
        <w:rPr/>
      </w:pPr>
      <w:ins w:id="140" w:author="tim " w:date="2014-11-22T18:54:00Z">
        <w:r>
          <w:rPr>
            <w:b/>
            <w:bCs/>
          </w:rPr>
          <w:t xml:space="preserve">Ref 2 Comment 5. </w:t>
        </w:r>
      </w:ins>
      <w:ins w:id="141" w:author="tim " w:date="2014-11-22T18:54:00Z">
        <w:r>
          <w:rPr/>
          <w:t>Comparing gREM with existing methods: could other methods for acoustic data be better recognised within the paper? Furthermore, could the comparison between gREM and existing methods be better explained? For example, in lines 87–100, existing methods are described as “require information that is often unavaliable”; however, the gREM also requires knowledge of mean speed and detection radius which may be as difficult to obtain. Also, existing methods like distance sampling or capture-recapture allow for uncertain detection of animal signals whereas gREM assumes certain detection within the detection zone. It would also be useful to include description of other current methods applied to acoustic data (Marques et al., 2013), for example, in lines 422–424; and to acknowledge the applicablity of these methods, for example, in lines 431–432 by saying gREM is another possible method one can apply instead of “gREM will make it possible”.</w:t>
        </w:r>
      </w:ins>
    </w:p>
    <w:p>
      <w:pPr>
        <w:pStyle w:val="Normal"/>
        <w:rPr>
          <w:b/>
          <w:bCs/>
        </w:rPr>
      </w:pPr>
      <w:r>
        <w:rPr>
          <w:b/>
          <w:bCs/>
        </w:rPr>
      </w:r>
    </w:p>
    <w:p>
      <w:pPr>
        <w:pStyle w:val="Normal"/>
        <w:rPr/>
      </w:pPr>
      <w:ins w:id="142" w:author="tim " w:date="2014-11-22T18:54:00Z">
        <w:r>
          <w:rPr>
            <w:b/>
            <w:bCs/>
          </w:rPr>
          <w:t>Response:</w:t>
        </w:r>
      </w:ins>
      <w:ins w:id="143" w:author="tim " w:date="2014-11-22T18:54:00Z">
        <w:r>
          <w:rPr/>
          <w:t xml:space="preserve"> @tim This closely matches ref1 comment 1</w:t>
        </w:r>
      </w:ins>
    </w:p>
    <w:p>
      <w:pPr>
        <w:pStyle w:val="Normal"/>
        <w:rPr/>
      </w:pPr>
      <w:r>
        <w:rPr/>
      </w:r>
    </w:p>
    <w:p>
      <w:pPr>
        <w:pStyle w:val="Normal"/>
        <w:rPr/>
      </w:pPr>
      <w:r>
        <w:rPr/>
      </w:r>
    </w:p>
    <w:p>
      <w:pPr>
        <w:pStyle w:val="Normal"/>
        <w:rPr/>
      </w:pPr>
      <w:ins w:id="144" w:author="tim " w:date="2014-11-22T18:54:00Z">
        <w:r>
          <w:rPr>
            <w:b/>
            <w:bCs/>
          </w:rPr>
          <w:t>Ref 2 Comment 6</w:t>
        </w:r>
      </w:ins>
      <w:ins w:id="145" w:author="tim " w:date="2014-11-22T18:54:00Z">
        <w:r>
          <w:rPr/>
          <w:t>. Wilcoxon signed-ranks test: in lines 256–258, 287–290, you use a Wilcoxon signed-ranks test to show that the gREM is accurate, however technically you only fail to reject</w:t>
        </w:r>
      </w:ins>
    </w:p>
    <w:p>
      <w:pPr>
        <w:pStyle w:val="Normal"/>
        <w:rPr/>
      </w:pPr>
      <w:ins w:id="146" w:author="tim " w:date="2014-11-22T18:54:00Z">
        <w:r>
          <w:rPr/>
          <w:t>the null hypothesis that the median difference between the true and estimated density is zero, you do not accept the null hypothesis or prove it. I do not think this test is necessary. Is it not sufficient to report the estimated bias of the density estimator? A relatively small bias is indicative of an accurate estimator.</w:t>
        </w:r>
      </w:ins>
    </w:p>
    <w:p>
      <w:pPr>
        <w:pStyle w:val="Normal"/>
        <w:rPr/>
      </w:pPr>
      <w:r>
        <w:rPr/>
      </w:r>
    </w:p>
    <w:p>
      <w:pPr>
        <w:pStyle w:val="Normal"/>
        <w:rPr/>
      </w:pPr>
      <w:ins w:id="147" w:author="tim " w:date="2014-11-22T18:54:00Z">
        <w:r>
          <w:rPr>
            <w:b/>
            <w:bCs/>
          </w:rPr>
          <w:t>Response:</w:t>
        </w:r>
      </w:ins>
      <w:ins w:id="148" w:author="tim " w:date="2014-11-22T18:54:00Z">
        <w:r>
          <w:rPr/>
          <w:t xml:space="preserve"> </w:t>
        </w:r>
      </w:ins>
      <w:ins w:id="149" w:author="Student" w:date="2014-11-25T15:32:00Z">
        <w:bookmarkStart w:id="0" w:name="_GoBack"/>
        <w:bookmarkEnd w:id="0"/>
        <w:r>
          <w:rPr/>
          <w:t xml:space="preserve">We have agreed this comment and have removed the Wilcoxon test. </w:t>
        </w:r>
      </w:ins>
    </w:p>
    <w:p>
      <w:pPr>
        <w:pStyle w:val="Normal"/>
        <w:rPr/>
      </w:pPr>
      <w:ins w:id="150" w:author="Student" w:date="2014-11-25T15:37:00Z">
        <w:r>
          <w:rPr/>
          <w:t>We have therefore r</w:t>
        </w:r>
      </w:ins>
      <w:ins w:id="151" w:author="Student" w:date="2014-11-25T15:33:00Z">
        <w:r>
          <w:rPr/>
          <w:t>emoved</w:t>
        </w:r>
      </w:ins>
      <w:ins w:id="152" w:author="Student" w:date="2014-11-25T15:34:00Z">
        <w:r>
          <w:rPr/>
          <w:t xml:space="preserve"> lines 256-258; </w:t>
        </w:r>
      </w:ins>
      <w:ins w:id="153" w:author="Student" w:date="2014-11-25T15:35:00Z">
        <w:r>
          <w:rPr/>
          <w:t>288-289; 299-300</w:t>
        </w:r>
      </w:ins>
      <w:ins w:id="154" w:author="Student" w:date="2014-11-25T15:36:00Z">
        <w:r>
          <w:rPr/>
          <w:t>; 308-309;</w:t>
        </w:r>
      </w:ins>
      <w:ins w:id="155" w:author="Student" w:date="2014-11-25T15:37:00Z">
        <w:r>
          <w:rPr/>
          <w:t xml:space="preserve"> 311-312</w:t>
        </w:r>
      </w:ins>
    </w:p>
    <w:p>
      <w:pPr>
        <w:pStyle w:val="Normal"/>
        <w:rPr/>
      </w:pPr>
      <w:r>
        <w:rPr/>
      </w:r>
    </w:p>
    <w:p>
      <w:pPr>
        <w:pStyle w:val="Normal"/>
        <w:rPr/>
      </w:pPr>
      <w:r>
        <w:rPr/>
      </w:r>
    </w:p>
    <w:p>
      <w:pPr>
        <w:pStyle w:val="Normal"/>
        <w:rPr/>
      </w:pPr>
      <w:ins w:id="156" w:author="tim " w:date="2014-11-22T18:54:00Z">
        <w:r>
          <w:rPr>
            <w:b/>
            <w:bCs/>
          </w:rPr>
          <w:t>Ref 2 Comment 7</w:t>
        </w:r>
      </w:ins>
      <w:ins w:id="157" w:author="tim " w:date="2014-11-22T18:54:00Z">
        <w:r>
          <w:rPr/>
          <w:t>. Reported precision: in lines 302–303, 373–378, you state that the coefficient of variation falls to 10% for all submodels at 100 captures. This result is dependent on the simulation scenario considered and, further, it ignores the uncertainty in assuming average speed, signal width and sensor width. Could it be made clearer that in practice the coefficient of variation will be much higher due to non-linear animal movement, multiple detections of a single animal and uncertain knowledge of speed and directionality?</w:t>
        </w:r>
      </w:ins>
    </w:p>
    <w:p>
      <w:pPr>
        <w:pStyle w:val="Normal"/>
        <w:rPr/>
      </w:pPr>
      <w:r>
        <w:rPr/>
      </w:r>
    </w:p>
    <w:p>
      <w:pPr>
        <w:pStyle w:val="Normal"/>
        <w:rPr/>
      </w:pPr>
      <w:ins w:id="158" w:author="tim " w:date="2014-11-22T18:54:00Z">
        <w:r>
          <w:rPr>
            <w:b/>
            <w:bCs/>
          </w:rPr>
          <w:t>Response:</w:t>
        </w:r>
      </w:ins>
      <w:ins w:id="159" w:author="tim " w:date="2014-11-22T18:54:00Z">
        <w:r>
          <w:rPr/>
          <w:t xml:space="preserve"> </w:t>
        </w:r>
      </w:ins>
      <w:ins w:id="160" w:author="Student" w:date="2014-11-25T15:27:00Z">
        <w:r>
          <w:rPr/>
          <w:t>In l</w:t>
        </w:r>
      </w:ins>
      <w:ins w:id="161" w:author="Student" w:date="2014-11-25T15:26:00Z">
        <w:r>
          <w:rPr/>
          <w:t xml:space="preserve">ine 383 we have added an extra sentence to make clear that within live survey conditions it may take longer produce a </w:t>
        </w:r>
      </w:ins>
      <w:ins w:id="162" w:author="Student" w:date="2014-11-25T15:27:00Z">
        <w:r>
          <w:rPr/>
          <w:t>precise</w:t>
        </w:r>
      </w:ins>
      <w:ins w:id="163" w:author="Student" w:date="2014-11-25T15:26:00Z">
        <w:r>
          <w:rPr/>
          <w:t xml:space="preserve"> </w:t>
        </w:r>
      </w:ins>
      <w:ins w:id="164" w:author="Student" w:date="2014-11-25T15:27:00Z">
        <w:r>
          <w:rPr/>
          <w:t xml:space="preserve">result. </w:t>
        </w:r>
      </w:ins>
    </w:p>
    <w:p>
      <w:pPr>
        <w:pStyle w:val="Normal"/>
        <w:rPr/>
      </w:pPr>
      <w:r>
        <w:rPr/>
      </w:r>
    </w:p>
    <w:p>
      <w:pPr>
        <w:pStyle w:val="Normal"/>
        <w:rPr/>
      </w:pPr>
      <w:r>
        <w:rPr/>
      </w:r>
    </w:p>
    <w:p>
      <w:pPr>
        <w:pStyle w:val="Normal"/>
        <w:rPr/>
      </w:pPr>
      <w:r>
        <w:rPr/>
      </w:r>
    </w:p>
    <w:p>
      <w:pPr>
        <w:pStyle w:val="Normal"/>
        <w:rPr>
          <w:b/>
          <w:bCs/>
        </w:rPr>
      </w:pPr>
      <w:ins w:id="165" w:author="tim " w:date="2014-11-22T18:54:00Z">
        <w:r>
          <w:rPr>
            <w:b/>
            <w:bCs/>
          </w:rPr>
          <w:t>Specific Comments</w:t>
        </w:r>
      </w:ins>
    </w:p>
    <w:p>
      <w:pPr>
        <w:pStyle w:val="Normal"/>
        <w:rPr/>
      </w:pPr>
      <w:ins w:id="166" w:author="tim " w:date="2014-11-22T18:54:00Z">
        <w:r>
          <w:rPr/>
          <w:t>1. Line 93: “gas model”— calling it the “ideal gas model” could be clearer and a citation,</w:t>
        </w:r>
      </w:ins>
    </w:p>
    <w:p>
      <w:pPr>
        <w:pStyle w:val="Normal"/>
        <w:rPr/>
      </w:pPr>
      <w:ins w:id="167" w:author="tim " w:date="2014-11-22T18:54:00Z">
        <w:r>
          <w:rPr/>
          <w:t>useful. See (Hutchinson and Waser, 2007).</w:t>
        </w:r>
      </w:ins>
    </w:p>
    <w:p>
      <w:pPr>
        <w:pStyle w:val="Normal"/>
        <w:rPr/>
      </w:pPr>
      <w:r>
        <w:rPr/>
      </w:r>
    </w:p>
    <w:p>
      <w:pPr>
        <w:pStyle w:val="Normal"/>
        <w:rPr/>
      </w:pPr>
      <w:ins w:id="168" w:author="tim " w:date="2014-11-22T18:54:00Z">
        <w:r>
          <w:rPr>
            <w:b/>
            <w:bCs/>
          </w:rPr>
          <w:t xml:space="preserve">Response: </w:t>
        </w:r>
      </w:ins>
      <w:ins w:id="169" w:author="tim " w:date="2014-11-22T18:54:00Z">
        <w:r>
          <w:rPr/>
          <w:t xml:space="preserve">We have called it the idea gas model. </w:t>
        </w:r>
      </w:ins>
      <w:ins w:id="170" w:author="tim " w:date="2014-11-22T18:54:00Z">
        <w:r>
          <w:rPr/>
          <w:t>@tim</w:t>
        </w:r>
      </w:ins>
      <w:ins w:id="171" w:author="tim " w:date="2014-11-22T18:54:00Z">
        <w:r>
          <w:rPr/>
          <w:t xml:space="preserve">. I haven't added a citation yet. </w:t>
        </w:r>
      </w:ins>
    </w:p>
    <w:p>
      <w:pPr>
        <w:pStyle w:val="Normal"/>
        <w:rPr/>
      </w:pPr>
      <w:r>
        <w:rPr/>
      </w:r>
    </w:p>
    <w:p>
      <w:pPr>
        <w:pStyle w:val="Normal"/>
        <w:rPr/>
      </w:pPr>
      <w:ins w:id="172" w:author="tim " w:date="2014-11-22T18:54:00Z">
        <w:r>
          <w:rPr/>
          <w:t>2. Line 160: “animals outside the zone are never captured”— could this be made clearer?</w:t>
        </w:r>
      </w:ins>
    </w:p>
    <w:p>
      <w:pPr>
        <w:pStyle w:val="Normal"/>
        <w:rPr/>
      </w:pPr>
      <w:ins w:id="173" w:author="tim " w:date="2014-11-22T18:54:00Z">
        <w:r>
          <w:rPr/>
          <w:t>Animals outside that then move into the detection zone are captured.</w:t>
        </w:r>
      </w:ins>
    </w:p>
    <w:p>
      <w:pPr>
        <w:pStyle w:val="Normal"/>
        <w:rPr/>
      </w:pPr>
      <w:r>
        <w:rPr/>
      </w:r>
    </w:p>
    <w:p>
      <w:pPr>
        <w:pStyle w:val="Normal"/>
        <w:rPr/>
      </w:pPr>
      <w:ins w:id="174" w:author="tim " w:date="2014-11-22T18:54:00Z">
        <w:r>
          <w:rPr>
            <w:b/>
            <w:bCs/>
          </w:rPr>
          <w:t xml:space="preserve">Response: </w:t>
        </w:r>
      </w:ins>
      <w:ins w:id="175" w:author="tim " w:date="2014-11-22T18:54:00Z">
        <w:r>
          <w:rPr/>
          <w:t>We have reworded this as “while outside this zone, animals are never captured.”</w:t>
        </w:r>
      </w:ins>
    </w:p>
    <w:p>
      <w:pPr>
        <w:pStyle w:val="Normal"/>
        <w:rPr/>
      </w:pPr>
      <w:r>
        <w:rPr/>
      </w:r>
    </w:p>
    <w:p>
      <w:pPr>
        <w:pStyle w:val="Normal"/>
        <w:rPr/>
      </w:pPr>
      <w:ins w:id="176" w:author="tim " w:date="2014-11-22T18:54:00Z">
        <w:r>
          <w:rPr/>
          <w:t>3. Line 228: what value does r take in the simulation? It would be useful to know for</w:t>
        </w:r>
      </w:ins>
    </w:p>
    <w:p>
      <w:pPr>
        <w:pStyle w:val="Normal"/>
        <w:rPr/>
      </w:pPr>
      <w:ins w:id="177" w:author="tim " w:date="2014-11-22T18:54:00Z">
        <w:r>
          <w:rPr/>
          <w:t>reproducibility.</w:t>
        </w:r>
      </w:ins>
    </w:p>
    <w:p>
      <w:pPr>
        <w:pStyle w:val="Normal"/>
        <w:rPr/>
      </w:pPr>
      <w:r>
        <w:rPr/>
      </w:r>
    </w:p>
    <w:p>
      <w:pPr>
        <w:pStyle w:val="Normal"/>
        <w:rPr>
          <w:b/>
          <w:bCs/>
        </w:rPr>
      </w:pPr>
      <w:ins w:id="178" w:author="tim " w:date="2014-11-22T18:54:00Z">
        <w:r>
          <w:rPr>
            <w:b/>
            <w:bCs/>
          </w:rPr>
          <w:t>Response:</w:t>
        </w:r>
      </w:ins>
      <w:ins w:id="179" w:author="Student" w:date="2014-11-25T15:12:00Z">
        <w:r>
          <w:rPr>
            <w:b/>
            <w:bCs/>
          </w:rPr>
          <w:t xml:space="preserve"> The radius of the sensor is 10</w:t>
        </w:r>
      </w:ins>
      <w:ins w:id="180" w:author="tim " w:date="2014-11-26T14:54:00Z">
        <w:r>
          <w:rPr>
            <w:b/>
            <w:bCs/>
          </w:rPr>
          <w:t xml:space="preserve"> </w:t>
        </w:r>
      </w:ins>
      <w:ins w:id="181" w:author="Student" w:date="2014-11-25T15:12:00Z">
        <w:r>
          <w:rPr>
            <w:b/>
            <w:bCs/>
          </w:rPr>
          <w:t xml:space="preserve">meters. </w:t>
        </w:r>
      </w:ins>
      <w:ins w:id="182" w:author="tim " w:date="2014-11-26T14:54:00Z">
        <w:r>
          <w:rPr>
            <w:b/>
            <w:bCs/>
          </w:rPr>
          <w:t xml:space="preserve">This </w:t>
        </w:r>
      </w:ins>
      <w:del w:id="183" w:author="tim " w:date="2014-11-26T14:54:00Z">
        <w:r>
          <w:rPr>
            <w:b/>
            <w:bCs/>
          </w:rPr>
          <w:delText>H</w:delText>
        </w:r>
      </w:del>
      <w:ins w:id="184" w:author="tim " w:date="2014-11-26T14:54:00Z">
        <w:r>
          <w:rPr>
            <w:b/>
            <w:bCs/>
          </w:rPr>
          <w:t>h</w:t>
        </w:r>
      </w:ins>
      <w:ins w:id="185" w:author="Student" w:date="2014-11-25T15:12:00Z">
        <w:r>
          <w:rPr>
            <w:b/>
            <w:bCs/>
          </w:rPr>
          <w:t xml:space="preserve">as been added to line 228 of the document: “A stationary sensor of radius $r$, </w:t>
        </w:r>
      </w:ins>
      <w:ins w:id="186" w:author="Student" w:date="2014-11-25T15:13:00Z">
        <w:r>
          <w:rPr>
            <w:b/>
            <w:bCs/>
          </w:rPr>
          <w:t>10m,”</w:t>
        </w:r>
      </w:ins>
    </w:p>
    <w:p>
      <w:pPr>
        <w:pStyle w:val="Normal"/>
        <w:rPr/>
      </w:pPr>
      <w:r>
        <w:rPr/>
      </w:r>
    </w:p>
    <w:p>
      <w:pPr>
        <w:pStyle w:val="Normal"/>
        <w:rPr/>
      </w:pPr>
      <w:ins w:id="187" w:author="tim " w:date="2014-11-22T18:54:00Z">
        <w:r>
          <w:rPr/>
          <w:t>4. Line 237: “individuals were assigned 11 signal widths”— this sounds as if signal widths</w:t>
        </w:r>
      </w:ins>
    </w:p>
    <w:p>
      <w:pPr>
        <w:pStyle w:val="Normal"/>
        <w:rPr/>
      </w:pPr>
      <w:ins w:id="188" w:author="tim " w:date="2014-11-22T18:54:00Z">
        <w:r>
          <w:rPr/>
          <w:t>were randomly allocated to each individual for every simulation; however, I think you</w:t>
        </w:r>
      </w:ins>
    </w:p>
    <w:p>
      <w:pPr>
        <w:pStyle w:val="Normal"/>
        <w:rPr/>
      </w:pPr>
      <w:ins w:id="189" w:author="tim " w:date="2014-11-22T18:54:00Z">
        <w:r>
          <w:rPr/>
          <w:t>mean that a separate simulation was run for each signal width? Clarify?</w:t>
        </w:r>
      </w:ins>
    </w:p>
    <w:p>
      <w:pPr>
        <w:pStyle w:val="Normal"/>
        <w:rPr/>
      </w:pPr>
      <w:r>
        <w:rPr/>
      </w:r>
    </w:p>
    <w:p>
      <w:pPr>
        <w:pStyle w:val="Normal"/>
        <w:rPr/>
      </w:pPr>
      <w:ins w:id="190" w:author="tim " w:date="2014-11-22T18:54:00Z">
        <w:r>
          <w:rPr>
            <w:b/>
            <w:bCs/>
          </w:rPr>
          <w:t xml:space="preserve">Response: </w:t>
        </w:r>
      </w:ins>
      <w:ins w:id="191" w:author="tim " w:date="2014-11-22T18:54:00Z">
        <w:r>
          <w:rPr/>
          <w:t>We have reworded as “11 signal widths α between 0 and π were used”</w:t>
        </w:r>
      </w:ins>
    </w:p>
    <w:p>
      <w:pPr>
        <w:pStyle w:val="Normal"/>
        <w:rPr>
          <w:b/>
          <w:bCs/>
        </w:rPr>
      </w:pPr>
      <w:r>
        <w:rPr>
          <w:b/>
          <w:bCs/>
        </w:rPr>
      </w:r>
    </w:p>
    <w:p>
      <w:pPr>
        <w:pStyle w:val="Normal"/>
        <w:rPr/>
      </w:pPr>
      <w:ins w:id="192" w:author="tim " w:date="2014-11-22T18:54:00Z">
        <w:r>
          <w:rPr/>
          <w:t>5. Line 242: σ d = vT10 — why was this standard deviation chosen? Is it because a normal</w:t>
        </w:r>
      </w:ins>
    </w:p>
    <w:p>
      <w:pPr>
        <w:pStyle w:val="Normal"/>
        <w:rPr/>
      </w:pPr>
      <w:ins w:id="193" w:author="tim " w:date="2014-11-22T18:54:00Z">
        <w:r>
          <w:rPr/>
          <w:t>distribution was used to simulate a strictly positive parameter (distance)? Could a biological justification be given, as you do for the other simulation parameters chosen?</w:t>
        </w:r>
      </w:ins>
    </w:p>
    <w:p>
      <w:pPr>
        <w:pStyle w:val="Normal"/>
        <w:rPr/>
      </w:pPr>
      <w:r>
        <w:rPr/>
      </w:r>
    </w:p>
    <w:p>
      <w:pPr>
        <w:pStyle w:val="Normal"/>
        <w:rPr/>
      </w:pPr>
      <w:ins w:id="194" w:author="tim " w:date="2014-11-22T18:54:00Z">
        <w:r>
          <w:rPr>
            <w:b/>
            <w:bCs/>
          </w:rPr>
          <w:t>Response:</w:t>
        </w:r>
      </w:ins>
      <w:ins w:id="195" w:author="Student" w:date="2014-11-25T15:04:00Z">
        <w:r>
          <w:rPr>
            <w:b/>
            <w:bCs/>
          </w:rPr>
          <w:t xml:space="preserve"> </w:t>
        </w:r>
      </w:ins>
      <w:ins w:id="196" w:author="Student" w:date="2014-11-25T15:04:00Z">
        <w:r>
          <w:rPr/>
          <w:t>σ d = vT/10 was chosen so that the standard deviation of the movement scaled with the speed of the movement.</w:t>
        </w:r>
      </w:ins>
      <w:ins w:id="197" w:author="Student" w:date="2014-11-25T15:05:00Z">
        <w:r>
          <w:rPr/>
          <w:t xml:space="preserve"> </w:t>
        </w:r>
      </w:ins>
      <w:ins w:id="198" w:author="Student" w:date="2014-11-25T15:07:00Z">
        <w:r>
          <w:rPr/>
          <w:t xml:space="preserve">Line 242 has been changed to reflex this </w:t>
        </w:r>
      </w:ins>
      <w:ins w:id="199" w:author="Student" w:date="2014-11-25T15:09:00Z">
        <w:r>
          <w:rPr/>
          <w:t>“standard deviation, σ d = vT/10 where the standard deviation was chosen to scale with the average distance travelled”</w:t>
        </w:r>
      </w:ins>
    </w:p>
    <w:p>
      <w:pPr>
        <w:pStyle w:val="Normal"/>
        <w:rPr/>
      </w:pPr>
      <w:ins w:id="200" w:author="Student" w:date="2014-11-25T15:10:00Z">
        <w:r>
          <w:rPr/>
          <w:t>@Tim: I’m not sure about adding this to the MS, not sure that it makes sense</w:t>
        </w:r>
      </w:ins>
    </w:p>
    <w:p>
      <w:pPr>
        <w:pStyle w:val="Normal"/>
        <w:rPr/>
      </w:pPr>
      <w:r>
        <w:rPr/>
      </w:r>
    </w:p>
    <w:p>
      <w:pPr>
        <w:pStyle w:val="Normal"/>
        <w:rPr/>
      </w:pPr>
      <w:ins w:id="201" w:author="tim " w:date="2014-11-22T18:54:00Z">
        <w:r>
          <w:rPr/>
          <w:t>6. Line 243: “this is the largest day range”— here you refer to an average velocity while</w:t>
        </w:r>
      </w:ins>
    </w:p>
    <w:p>
      <w:pPr>
        <w:pStyle w:val="Normal"/>
        <w:rPr/>
      </w:pPr>
      <w:ins w:id="202" w:author="tim " w:date="2014-11-22T18:54:00Z">
        <w:r>
          <w:rPr/>
          <w:t>day range is a distance, might be better to say average velocity was chosen based on a</w:t>
        </w:r>
      </w:ins>
    </w:p>
    <w:p>
      <w:pPr>
        <w:pStyle w:val="Normal"/>
        <w:rPr/>
      </w:pPr>
      <w:ins w:id="203" w:author="tim " w:date="2014-11-22T18:54:00Z">
        <w:r>
          <w:rPr/>
          <w:t>day range of. . .</w:t>
        </w:r>
      </w:ins>
    </w:p>
    <w:p>
      <w:pPr>
        <w:pStyle w:val="Normal"/>
        <w:rPr/>
      </w:pPr>
      <w:r>
        <w:rPr/>
      </w:r>
    </w:p>
    <w:p>
      <w:pPr>
        <w:pStyle w:val="Normal"/>
        <w:rPr/>
      </w:pPr>
      <w:ins w:id="204" w:author="tim " w:date="2014-11-22T18:54:00Z">
        <w:r>
          <w:rPr>
            <w:b/>
            <w:bCs/>
          </w:rPr>
          <w:t xml:space="preserve">Response: </w:t>
        </w:r>
      </w:ins>
      <w:ins w:id="205" w:author="tim " w:date="2014-11-22T18:54:00Z">
        <w:r>
          <w:rPr/>
          <w:t>Reworded in line with this comment.</w:t>
        </w:r>
      </w:ins>
    </w:p>
    <w:p>
      <w:pPr>
        <w:pStyle w:val="Normal"/>
        <w:rPr/>
      </w:pPr>
      <w:r>
        <w:rPr/>
      </w:r>
    </w:p>
    <w:p>
      <w:pPr>
        <w:pStyle w:val="Normal"/>
        <w:rPr/>
      </w:pPr>
      <w:ins w:id="206" w:author="tim " w:date="2014-11-22T18:54:00Z">
        <w:r>
          <w:rPr/>
          <w:t>7. Line 246: “or change direction (in a uniform distribution with maximum angle A)”— I</w:t>
        </w:r>
      </w:ins>
    </w:p>
    <w:p>
      <w:pPr>
        <w:pStyle w:val="Normal"/>
        <w:rPr/>
      </w:pPr>
      <w:ins w:id="207" w:author="tim " w:date="2014-11-22T18:54:00Z">
        <w:r>
          <w:rPr/>
          <w:t>understand you are defining a correlated random walk, but this sentence could imply</w:t>
        </w:r>
      </w:ins>
    </w:p>
    <w:p>
      <w:pPr>
        <w:pStyle w:val="Normal"/>
        <w:rPr/>
      </w:pPr>
      <w:ins w:id="208" w:author="tim " w:date="2014-11-22T18:54:00Z">
        <w:r>
          <w:rPr/>
          <w:t>you are sampling the new direction randomly from the interval (0, A). Clarify?</w:t>
        </w:r>
      </w:ins>
    </w:p>
    <w:p>
      <w:pPr>
        <w:pStyle w:val="Normal"/>
        <w:rPr/>
      </w:pPr>
      <w:r>
        <w:rPr/>
      </w:r>
    </w:p>
    <w:p>
      <w:pPr>
        <w:pStyle w:val="Normal"/>
        <w:rPr>
          <w:b/>
          <w:bCs/>
        </w:rPr>
      </w:pPr>
      <w:ins w:id="209" w:author="tim " w:date="2014-11-22T18:54:00Z">
        <w:r>
          <w:rPr>
            <w:b/>
            <w:bCs/>
          </w:rPr>
          <w:t>Response:</w:t>
        </w:r>
      </w:ins>
      <w:ins w:id="210" w:author="Student" w:date="2014-11-25T15:02:00Z">
        <w:r>
          <w:rPr>
            <w:b/>
            <w:bCs/>
          </w:rPr>
          <w:t xml:space="preserve"> We agreed with your comments here and have changed line 246-247 to: “(where the change in direction has a uniform distribution with a maximum angle, A)”</w:t>
        </w:r>
      </w:ins>
    </w:p>
    <w:p>
      <w:pPr>
        <w:pStyle w:val="Normal"/>
        <w:rPr>
          <w:b/>
          <w:bCs/>
        </w:rPr>
      </w:pPr>
      <w:ins w:id="211" w:author="tim " w:date="2014-11-26T15:01:00Z">
        <w:r>
          <w:rPr>
            <w:b/>
            <w:bCs/>
          </w:rPr>
          <w:t>@liz is something li</w:t>
        </w:r>
      </w:ins>
      <w:ins w:id="212" w:author="tim " w:date="2014-11-26T15:02:00Z">
        <w:r>
          <w:rPr>
            <w:b/>
            <w:bCs/>
          </w:rPr>
          <w:t>ke “ change in direction has a uniform distribution in the interval [-A, A]) better?</w:t>
        </w:r>
      </w:ins>
    </w:p>
    <w:p>
      <w:pPr>
        <w:pStyle w:val="Normal"/>
        <w:rPr>
          <w:b/>
          <w:bCs/>
        </w:rPr>
      </w:pPr>
      <w:r>
        <w:rPr>
          <w:b/>
          <w:bCs/>
        </w:rPr>
      </w:r>
    </w:p>
    <w:p>
      <w:pPr>
        <w:pStyle w:val="Normal"/>
        <w:rPr/>
      </w:pPr>
      <w:ins w:id="213" w:author="tim " w:date="2014-11-22T18:54:00Z">
        <w:r>
          <w:rPr/>
          <w:t>8. Line 249: Might be best to say it is a correlated random walk for (3) as you do later on</w:t>
        </w:r>
      </w:ins>
    </w:p>
    <w:p>
      <w:pPr>
        <w:pStyle w:val="Normal"/>
        <w:rPr/>
      </w:pPr>
      <w:ins w:id="214" w:author="tim " w:date="2014-11-22T18:54:00Z">
        <w:r>
          <w:rPr/>
          <w:t>in the paper</w:t>
        </w:r>
      </w:ins>
    </w:p>
    <w:p>
      <w:pPr>
        <w:pStyle w:val="Normal"/>
        <w:rPr/>
      </w:pPr>
      <w:r>
        <w:rPr/>
      </w:r>
    </w:p>
    <w:p>
      <w:pPr>
        <w:pStyle w:val="Normal"/>
        <w:rPr/>
      </w:pPr>
      <w:ins w:id="215" w:author="tim " w:date="2014-11-22T18:54:00Z">
        <w:r>
          <w:rPr>
            <w:b/>
            <w:bCs/>
          </w:rPr>
          <w:t xml:space="preserve">Response: </w:t>
        </w:r>
      </w:ins>
      <w:ins w:id="216" w:author="tim " w:date="2014-11-22T18:54:00Z">
        <w:r>
          <w:rPr/>
          <w:t>Reworded in line with this comment.</w:t>
        </w:r>
      </w:ins>
    </w:p>
    <w:p>
      <w:pPr>
        <w:pStyle w:val="Normal"/>
        <w:rPr>
          <w:b/>
          <w:bCs/>
        </w:rPr>
      </w:pPr>
      <w:r>
        <w:rPr>
          <w:b/>
          <w:bCs/>
        </w:rPr>
      </w:r>
    </w:p>
    <w:p>
      <w:pPr>
        <w:pStyle w:val="Normal"/>
        <w:rPr/>
      </w:pPr>
      <w:ins w:id="217" w:author="tim " w:date="2014-11-22T18:54:00Z">
        <w:r>
          <w:rPr/>
          <w:t>9. Line 251: “were counted as they moved in and out of the detection zone”— I assume</w:t>
        </w:r>
      </w:ins>
    </w:p>
    <w:p>
      <w:pPr>
        <w:pStyle w:val="Normal"/>
        <w:rPr/>
      </w:pPr>
      <w:ins w:id="218" w:author="tim " w:date="2014-11-22T18:54:00Z">
        <w:r>
          <w:rPr/>
          <w:t>animals were only counted as they entered and not counted again as they left, also</w:t>
        </w:r>
      </w:ins>
    </w:p>
    <w:p>
      <w:pPr>
        <w:pStyle w:val="Normal"/>
        <w:rPr/>
      </w:pPr>
      <w:ins w:id="219" w:author="tim " w:date="2014-11-22T18:54:00Z">
        <w:r>
          <w:rPr/>
          <w:t>animals initially inside the detection zone would also be counted.</w:t>
        </w:r>
      </w:ins>
    </w:p>
    <w:p>
      <w:pPr>
        <w:pStyle w:val="Normal"/>
        <w:rPr/>
      </w:pPr>
      <w:r>
        <w:rPr/>
      </w:r>
    </w:p>
    <w:p>
      <w:pPr>
        <w:pStyle w:val="Normal"/>
        <w:rPr>
          <w:b/>
          <w:bCs/>
        </w:rPr>
      </w:pPr>
      <w:ins w:id="220" w:author="tim " w:date="2014-11-22T18:54:00Z">
        <w:r>
          <w:rPr>
            <w:b/>
            <w:bCs/>
          </w:rPr>
          <w:t>Response:</w:t>
        </w:r>
      </w:ins>
      <w:ins w:id="221" w:author="Student" w:date="2014-11-25T14:53:00Z">
        <w:r>
          <w:rPr>
            <w:b/>
            <w:bCs/>
          </w:rPr>
          <w:t xml:space="preserve"> We agreed that the wording here is confusing. Line 251 changed to “were counted as they moved into the detection zone”</w:t>
        </w:r>
      </w:ins>
    </w:p>
    <w:p>
      <w:pPr>
        <w:pStyle w:val="Normal"/>
        <w:rPr>
          <w:b/>
          <w:bCs/>
        </w:rPr>
      </w:pPr>
      <w:r>
        <w:rPr>
          <w:b/>
          <w:bCs/>
        </w:rPr>
      </w:r>
    </w:p>
    <w:p>
      <w:pPr>
        <w:pStyle w:val="Normal"/>
        <w:rPr/>
      </w:pPr>
      <w:ins w:id="222" w:author="tim " w:date="2014-11-22T18:54:00Z">
        <w:r>
          <w:rPr/>
          <w:t>10. Line 253: “by assuming the number of captures per simulation” — Why would you</w:t>
        </w:r>
      </w:ins>
    </w:p>
    <w:p>
      <w:pPr>
        <w:pStyle w:val="Normal"/>
        <w:rPr/>
      </w:pPr>
      <w:ins w:id="223" w:author="tim " w:date="2014-11-22T18:54:00Z">
        <w:r>
          <w:rPr/>
          <w:t>assume the number of captures? You obtain the number of captures from the simula-</w:t>
        </w:r>
      </w:ins>
    </w:p>
    <w:p>
      <w:pPr>
        <w:pStyle w:val="Normal"/>
        <w:rPr/>
      </w:pPr>
      <w:ins w:id="224" w:author="tim " w:date="2014-11-22T18:54:00Z">
        <w:r>
          <w:rPr/>
          <w:t>tion. Clarify?</w:t>
        </w:r>
      </w:ins>
    </w:p>
    <w:p>
      <w:pPr>
        <w:pStyle w:val="Normal"/>
        <w:rPr/>
      </w:pPr>
      <w:r>
        <w:rPr/>
      </w:r>
    </w:p>
    <w:p>
      <w:pPr>
        <w:pStyle w:val="Normal"/>
        <w:rPr>
          <w:b/>
          <w:bCs/>
        </w:rPr>
      </w:pPr>
      <w:ins w:id="225" w:author="tim " w:date="2014-11-22T18:54:00Z">
        <w:r>
          <w:rPr>
            <w:b/>
            <w:bCs/>
          </w:rPr>
          <w:t xml:space="preserve">Response: </w:t>
        </w:r>
      </w:ins>
      <w:ins w:id="226" w:author="Student" w:date="2014-11-25T14:50:00Z">
        <w:r>
          <w:rPr>
            <w:b/>
            <w:bCs/>
          </w:rPr>
          <w:t>Assuming was a typo, and was meant to say “summing”, line 253 has been changed to reflex this</w:t>
        </w:r>
      </w:ins>
      <w:ins w:id="227" w:author="Student" w:date="2014-11-25T14:51:00Z">
        <w:r>
          <w:rPr>
            <w:b/>
            <w:bCs/>
          </w:rPr>
          <w:t>.</w:t>
        </w:r>
      </w:ins>
      <w:del w:id="228" w:author="Student" w:date="2014-11-25T14:50:00Z">
        <w:r>
          <w:rPr>
            <w:b/>
            <w:bCs/>
          </w:rPr>
          <w:delText>@liz “animal density from the gREM by assuming the</w:delText>
        </w:r>
      </w:del>
    </w:p>
    <w:p>
      <w:pPr>
        <w:pStyle w:val="Normal"/>
        <w:rPr/>
      </w:pPr>
      <w:del w:id="229" w:author="Student" w:date="2014-11-25T14:50:00Z">
        <w:r>
          <w:rPr/>
          <w:delText>254 number of captures per simulation and inputting these values into the correct</w:delText>
        </w:r>
      </w:del>
    </w:p>
    <w:p>
      <w:pPr>
        <w:pStyle w:val="Normal"/>
        <w:rPr/>
      </w:pPr>
      <w:del w:id="230" w:author="Student" w:date="2014-11-25T14:50:00Z">
        <w:r>
          <w:rPr/>
          <w:delText>255 gREM submodel” Is this supposed to be 'summing'? Or something else.</w:delText>
        </w:r>
      </w:del>
    </w:p>
    <w:p>
      <w:pPr>
        <w:pStyle w:val="Normal"/>
        <w:rPr>
          <w:b/>
          <w:bCs/>
        </w:rPr>
      </w:pPr>
      <w:r>
        <w:rPr>
          <w:b/>
          <w:bCs/>
        </w:rPr>
      </w:r>
    </w:p>
    <w:p>
      <w:pPr>
        <w:pStyle w:val="Normal"/>
        <w:rPr/>
      </w:pPr>
      <w:ins w:id="231" w:author="tim " w:date="2014-11-22T18:54:00Z">
        <w:r>
          <w:rPr/>
          <w:t>11. Line 256: “the density in the simulation”— better to say the true density to prevent</w:t>
        </w:r>
      </w:ins>
    </w:p>
    <w:p>
      <w:pPr>
        <w:pStyle w:val="Normal"/>
        <w:rPr/>
      </w:pPr>
      <w:ins w:id="232" w:author="tim " w:date="2014-11-22T18:54:00Z">
        <w:r>
          <w:rPr/>
          <w:t>confusion with the density estimated from the simulated data?</w:t>
        </w:r>
      </w:ins>
    </w:p>
    <w:p>
      <w:pPr>
        <w:pStyle w:val="Normal"/>
        <w:rPr/>
      </w:pPr>
      <w:r>
        <w:rPr/>
      </w:r>
    </w:p>
    <w:p>
      <w:pPr>
        <w:pStyle w:val="Normal"/>
        <w:rPr/>
      </w:pPr>
      <w:ins w:id="233" w:author="tim " w:date="2014-11-22T18:54:00Z">
        <w:r>
          <w:rPr>
            <w:b/>
            <w:bCs/>
          </w:rPr>
          <w:t>Response:</w:t>
        </w:r>
      </w:ins>
      <w:ins w:id="234" w:author="tim " w:date="2014-11-22T18:54:00Z">
        <w:r>
          <w:rPr/>
          <w:t xml:space="preserve"> We have changed this to “by comparing the true simulation density with the estimated density” as suggested.</w:t>
        </w:r>
      </w:ins>
    </w:p>
    <w:p>
      <w:pPr>
        <w:pStyle w:val="Normal"/>
        <w:rPr>
          <w:b/>
          <w:bCs/>
        </w:rPr>
      </w:pPr>
      <w:r>
        <w:rPr>
          <w:b/>
          <w:bCs/>
        </w:rPr>
      </w:r>
    </w:p>
    <w:p>
      <w:pPr>
        <w:pStyle w:val="Normal"/>
        <w:rPr/>
      </w:pPr>
      <w:ins w:id="235" w:author="tim " w:date="2014-11-22T18:54:00Z">
        <w:r>
          <w:rPr/>
          <w:t>12. Line 266: “we calculated how long the simulation needed to run. . .” — do you mean</w:t>
        </w:r>
      </w:ins>
    </w:p>
    <w:p>
      <w:pPr>
        <w:pStyle w:val="Normal"/>
        <w:rPr/>
      </w:pPr>
      <w:ins w:id="236" w:author="tim " w:date="2014-11-22T18:54:00Z">
        <w:r>
          <w:rPr/>
          <w:t>how long on average, as the formula applies to the expected number of encounters.</w:t>
        </w:r>
      </w:ins>
    </w:p>
    <w:p>
      <w:pPr>
        <w:pStyle w:val="Normal"/>
        <w:rPr/>
      </w:pPr>
      <w:r>
        <w:rPr/>
      </w:r>
    </w:p>
    <w:p>
      <w:pPr>
        <w:pStyle w:val="Normal"/>
        <w:rPr>
          <w:b/>
          <w:bCs/>
        </w:rPr>
      </w:pPr>
      <w:ins w:id="237" w:author="tim " w:date="2014-11-22T18:54:00Z">
        <w:r>
          <w:rPr>
            <w:b/>
            <w:bCs/>
          </w:rPr>
          <w:t>Response:</w:t>
        </w:r>
      </w:ins>
      <w:ins w:id="238" w:author="Student" w:date="2014-11-25T14:46:00Z">
        <w:r>
          <w:rPr>
            <w:b/>
            <w:bCs/>
          </w:rPr>
          <w:t xml:space="preserve"> Line 266 changed to: </w:t>
        </w:r>
      </w:ins>
      <w:ins w:id="239" w:author="Student" w:date="2014-11-25T14:47:00Z">
        <w:r>
          <w:rPr>
            <w:b/>
            <w:bCs/>
          </w:rPr>
          <w:t>“</w:t>
        </w:r>
      </w:ins>
      <w:ins w:id="240" w:author="Student" w:date="2014-11-25T14:46:00Z">
        <w:r>
          <w:rPr>
            <w:b/>
            <w:bCs/>
          </w:rPr>
          <w:t>From a random starting point we ran the simulation until a range of different capture numbers were recorded (from 10 to 100 captures), recorded the length of time this took, and estimated the animal density for each of the four sub-models.</w:t>
        </w:r>
      </w:ins>
      <w:ins w:id="241" w:author="Student" w:date="2014-11-25T14:47:00Z">
        <w:r>
          <w:rPr>
            <w:b/>
            <w:bCs/>
          </w:rPr>
          <w:t xml:space="preserve"> “ Rather than run the simulation for a given time and calculate the number of captures, what we have </w:t>
        </w:r>
      </w:ins>
      <w:ins w:id="242" w:author="tim " w:date="2014-11-26T15:03:00Z">
        <w:r>
          <w:rPr>
            <w:b/>
            <w:bCs/>
          </w:rPr>
          <w:t>d</w:t>
        </w:r>
      </w:ins>
      <w:ins w:id="243" w:author="Student" w:date="2014-11-25T14:47:00Z">
        <w:r>
          <w:rPr>
            <w:b/>
            <w:bCs/>
          </w:rPr>
          <w:t xml:space="preserve">one here is run the </w:t>
        </w:r>
      </w:ins>
      <w:ins w:id="244" w:author="Student" w:date="2014-11-25T14:48:00Z">
        <w:r>
          <w:rPr>
            <w:b/>
            <w:bCs/>
          </w:rPr>
          <w:t>simulation</w:t>
        </w:r>
      </w:ins>
      <w:ins w:id="245" w:author="Student" w:date="2014-11-25T14:47:00Z">
        <w:r>
          <w:rPr>
            <w:b/>
            <w:bCs/>
          </w:rPr>
          <w:t xml:space="preserve"> </w:t>
        </w:r>
      </w:ins>
      <w:ins w:id="246" w:author="Student" w:date="2014-11-25T14:48:00Z">
        <w:r>
          <w:rPr>
            <w:b/>
            <w:bCs/>
          </w:rPr>
          <w:t>for a given number of captures and calculate the amount of time it took.</w:t>
        </w:r>
      </w:ins>
    </w:p>
    <w:p>
      <w:pPr>
        <w:pStyle w:val="Normal"/>
        <w:rPr>
          <w:b/>
          <w:bCs/>
        </w:rPr>
      </w:pPr>
      <w:r>
        <w:rPr>
          <w:b/>
          <w:bCs/>
        </w:rPr>
      </w:r>
    </w:p>
    <w:p>
      <w:pPr>
        <w:pStyle w:val="Normal"/>
        <w:rPr>
          <w:b/>
          <w:bCs/>
        </w:rPr>
      </w:pPr>
      <w:r>
        <w:rPr>
          <w:b/>
          <w:bCs/>
        </w:rPr>
      </w:r>
    </w:p>
    <w:p>
      <w:pPr>
        <w:pStyle w:val="Normal"/>
        <w:rPr/>
      </w:pPr>
      <w:ins w:id="247" w:author="tim " w:date="2014-11-22T18:54:00Z">
        <w:r>
          <w:rPr/>
          <w:t>13. Line 269: “real density” — perhaps use true density for consistency?</w:t>
        </w:r>
      </w:ins>
    </w:p>
    <w:p>
      <w:pPr>
        <w:pStyle w:val="Normal"/>
        <w:rPr/>
      </w:pPr>
      <w:r>
        <w:rPr/>
      </w:r>
    </w:p>
    <w:p>
      <w:pPr>
        <w:pStyle w:val="Normal"/>
        <w:rPr/>
      </w:pPr>
      <w:ins w:id="248" w:author="tim " w:date="2014-11-22T18:54:00Z">
        <w:r>
          <w:rPr>
            <w:b/>
            <w:bCs/>
          </w:rPr>
          <w:t xml:space="preserve">Response: </w:t>
        </w:r>
      </w:ins>
      <w:ins w:id="249" w:author="tim " w:date="2014-11-22T18:54:00Z">
        <w:r>
          <w:rPr/>
          <w:t>Edited to comply.</w:t>
        </w:r>
      </w:ins>
    </w:p>
    <w:p>
      <w:pPr>
        <w:pStyle w:val="Normal"/>
        <w:rPr>
          <w:b/>
          <w:bCs/>
        </w:rPr>
      </w:pPr>
      <w:r>
        <w:rPr>
          <w:b/>
          <w:bCs/>
        </w:rPr>
      </w:r>
    </w:p>
    <w:p>
      <w:pPr>
        <w:pStyle w:val="Normal"/>
        <w:rPr/>
      </w:pPr>
      <w:ins w:id="250" w:author="tim " w:date="2014-11-22T18:54:00Z">
        <w:r>
          <w:rPr/>
          <w:t>14. Line 271: “compare the precision between capture numbers” — I think more detail is</w:t>
        </w:r>
      </w:ins>
    </w:p>
    <w:p>
      <w:pPr>
        <w:pStyle w:val="Normal"/>
        <w:rPr/>
      </w:pPr>
      <w:ins w:id="251" w:author="tim " w:date="2014-11-22T18:54:00Z">
        <w:r>
          <w:rPr/>
          <w:t>required: compare the precision of the density estimates from simulations with a differ-</w:t>
        </w:r>
      </w:ins>
    </w:p>
    <w:p>
      <w:pPr>
        <w:pStyle w:val="Normal"/>
        <w:rPr/>
      </w:pPr>
      <w:ins w:id="252" w:author="tim " w:date="2014-11-22T18:54:00Z">
        <w:r>
          <w:rPr/>
          <w:t>ent expected number of captures.</w:t>
        </w:r>
      </w:ins>
    </w:p>
    <w:p>
      <w:pPr>
        <w:pStyle w:val="Normal"/>
        <w:rPr/>
      </w:pPr>
      <w:r>
        <w:rPr/>
      </w:r>
    </w:p>
    <w:p>
      <w:pPr>
        <w:pStyle w:val="Normal"/>
        <w:rPr/>
      </w:pPr>
      <w:ins w:id="253" w:author="tim " w:date="2014-11-22T18:54:00Z">
        <w:r>
          <w:rPr>
            <w:b/>
            <w:bCs/>
          </w:rPr>
          <w:t xml:space="preserve">Response: </w:t>
        </w:r>
      </w:ins>
      <w:ins w:id="254" w:author="tim " w:date="2014-11-22T18:54:00Z">
        <w:r>
          <w:rPr/>
          <w:t>Edited as suggested.</w:t>
        </w:r>
      </w:ins>
    </w:p>
    <w:p>
      <w:pPr>
        <w:pStyle w:val="Normal"/>
        <w:rPr>
          <w:b/>
          <w:bCs/>
        </w:rPr>
      </w:pPr>
      <w:r>
        <w:rPr>
          <w:b/>
          <w:bCs/>
        </w:rPr>
      </w:r>
    </w:p>
    <w:p>
      <w:pPr>
        <w:pStyle w:val="Normal"/>
        <w:rPr/>
      </w:pPr>
      <w:ins w:id="255" w:author="tim " w:date="2014-11-22T18:54:00Z">
        <w:r>
          <w:rPr/>
          <w:t>15. Line 275: “using different amounts of time spent stationary” — should this not be the</w:t>
        </w:r>
      </w:ins>
    </w:p>
    <w:p>
      <w:pPr>
        <w:pStyle w:val="Normal"/>
        <w:rPr/>
      </w:pPr>
      <w:ins w:id="256" w:author="tim " w:date="2014-11-22T18:54:00Z">
        <w:r>
          <w:rPr/>
          <w:t>time spent stationary on average? (This applies to all other instances of “time spent</w:t>
        </w:r>
      </w:ins>
    </w:p>
    <w:p>
      <w:pPr>
        <w:pStyle w:val="Normal"/>
        <w:rPr/>
      </w:pPr>
      <w:ins w:id="257" w:author="tim " w:date="2014-11-22T18:54:00Z">
        <w:r>
          <w:rPr/>
          <w:t>stationary” in the paper.)</w:t>
        </w:r>
      </w:ins>
    </w:p>
    <w:p>
      <w:pPr>
        <w:pStyle w:val="Normal"/>
        <w:rPr/>
      </w:pPr>
      <w:r>
        <w:rPr/>
      </w:r>
    </w:p>
    <w:p>
      <w:pPr>
        <w:pStyle w:val="Normal"/>
        <w:rPr/>
      </w:pPr>
      <w:ins w:id="258" w:author="tim " w:date="2014-11-22T18:54:00Z">
        <w:r>
          <w:rPr>
            <w:b/>
            <w:bCs/>
          </w:rPr>
          <w:t xml:space="preserve">Response: </w:t>
        </w:r>
      </w:ins>
      <w:ins w:id="259" w:author="tim " w:date="2014-11-22T18:54:00Z">
        <w:r>
          <w:rPr/>
          <w:t>Added 'average' in Fig.7 caption, line 275 and line 305.</w:t>
        </w:r>
      </w:ins>
    </w:p>
    <w:p>
      <w:pPr>
        <w:pStyle w:val="Normal"/>
        <w:rPr>
          <w:b/>
          <w:bCs/>
        </w:rPr>
      </w:pPr>
      <w:r>
        <w:rPr>
          <w:b/>
          <w:bCs/>
        </w:rPr>
      </w:r>
    </w:p>
    <w:p>
      <w:pPr>
        <w:pStyle w:val="Normal"/>
        <w:rPr/>
      </w:pPr>
      <w:ins w:id="260" w:author="tim " w:date="2014-11-22T18:54:00Z">
        <w:r>
          <w:rPr/>
          <w:t>16. Line 338: “the sum of the average animal velocity and the sensor velocity” — could be</w:t>
        </w:r>
      </w:ins>
    </w:p>
    <w:p>
      <w:pPr>
        <w:pStyle w:val="Normal"/>
        <w:rPr/>
      </w:pPr>
      <w:ins w:id="261" w:author="tim " w:date="2014-11-22T18:54:00Z">
        <w:r>
          <w:rPr/>
          <w:t>clearer? It is the average animal velocity (averaged over all bearings) relative to a single</w:t>
        </w:r>
      </w:ins>
    </w:p>
    <w:p>
      <w:pPr>
        <w:pStyle w:val="Normal"/>
        <w:rPr/>
      </w:pPr>
      <w:ins w:id="262" w:author="tim " w:date="2014-11-22T18:54:00Z">
        <w:r>
          <w:rPr/>
          <w:t>(animal or sensor) focal individual (Hutchinson and Waser, 2007).</w:t>
        </w:r>
      </w:ins>
    </w:p>
    <w:p>
      <w:pPr>
        <w:pStyle w:val="Normal"/>
        <w:rPr/>
      </w:pPr>
      <w:r>
        <w:rPr/>
      </w:r>
    </w:p>
    <w:p>
      <w:pPr>
        <w:pStyle w:val="Normal"/>
        <w:rPr/>
      </w:pPr>
      <w:ins w:id="263" w:author="tim " w:date="2014-11-22T18:54:00Z">
        <w:r>
          <w:rPr>
            <w:b/>
            <w:bCs/>
          </w:rPr>
          <w:t xml:space="preserve">Response: </w:t>
        </w:r>
      </w:ins>
      <w:ins w:id="264" w:author="tim " w:date="2014-11-22T18:54:00Z">
        <w:r>
          <w:rPr/>
          <w:t>Hopefully made clearer by changing wording to “expanded for moving sensors by replacing $v$ as used here with the average animal speed added to the sensor speed”</w:t>
        </w:r>
      </w:ins>
    </w:p>
    <w:p>
      <w:pPr>
        <w:pStyle w:val="Normal"/>
        <w:rPr>
          <w:b/>
          <w:bCs/>
        </w:rPr>
      </w:pPr>
      <w:r>
        <w:rPr>
          <w:b/>
          <w:bCs/>
        </w:rPr>
      </w:r>
    </w:p>
    <w:p>
      <w:pPr>
        <w:pStyle w:val="Normal"/>
        <w:rPr/>
      </w:pPr>
      <w:ins w:id="265" w:author="tim " w:date="2014-11-22T18:54:00Z">
        <w:r>
          <w:rPr/>
          <w:t>17. Lines 388–395: you begin by saying accuracy may be affected by the interaction between the movement model and detection zone, then end saying the opposite, in brackets.</w:t>
        </w:r>
      </w:ins>
    </w:p>
    <w:p>
      <w:pPr>
        <w:pStyle w:val="Normal"/>
        <w:rPr/>
      </w:pPr>
      <w:r>
        <w:rPr/>
      </w:r>
    </w:p>
    <w:p>
      <w:pPr>
        <w:pStyle w:val="Normal"/>
        <w:rPr>
          <w:b/>
          <w:bCs/>
        </w:rPr>
      </w:pPr>
      <w:ins w:id="266" w:author="tim " w:date="2014-11-22T18:54:00Z">
        <w:r>
          <w:rPr>
            <w:b/>
            <w:bCs/>
          </w:rPr>
          <w:t>Response:</w:t>
        </w:r>
      </w:ins>
      <w:ins w:id="267" w:author="Student" w:date="2014-11-25T14:32:00Z">
        <w:r>
          <w:rPr>
            <w:b/>
            <w:bCs/>
          </w:rPr>
          <w:t xml:space="preserve"> Line 388 have changed accuracy to precision. It is correct to point out that the accuracy of the model should</w:t>
        </w:r>
      </w:ins>
      <w:ins w:id="268" w:author="Student" w:date="2014-11-25T15:39:00Z">
        <w:r>
          <w:rPr>
            <w:b/>
            <w:bCs/>
          </w:rPr>
          <w:t xml:space="preserve"> </w:t>
        </w:r>
      </w:ins>
      <w:ins w:id="269" w:author="Student" w:date="2014-11-25T14:32:00Z">
        <w:r>
          <w:rPr>
            <w:b/>
            <w:bCs/>
          </w:rPr>
          <w:t>n</w:t>
        </w:r>
      </w:ins>
      <w:ins w:id="270" w:author="Student" w:date="2014-11-25T14:33:00Z">
        <w:r>
          <w:rPr>
            <w:b/>
            <w:bCs/>
          </w:rPr>
          <w:t xml:space="preserve">ot be affected by this interaction, however the precision of the model would be. </w:t>
        </w:r>
      </w:ins>
    </w:p>
    <w:p>
      <w:pPr>
        <w:pStyle w:val="Normal"/>
        <w:rPr>
          <w:b/>
          <w:bCs/>
        </w:rPr>
      </w:pPr>
      <w:r>
        <w:rPr>
          <w:b/>
          <w:bCs/>
        </w:rPr>
      </w:r>
    </w:p>
    <w:p>
      <w:pPr>
        <w:pStyle w:val="Normal"/>
        <w:rPr/>
      </w:pPr>
      <w:ins w:id="271" w:author="tim " w:date="2014-11-22T18:54:00Z">
        <w:r>
          <w:rPr/>
          <w:t>18. Line 411: “entire world”— better to say study area?</w:t>
        </w:r>
      </w:ins>
    </w:p>
    <w:p>
      <w:pPr>
        <w:pStyle w:val="Normal"/>
        <w:rPr/>
      </w:pPr>
      <w:r>
        <w:rPr/>
      </w:r>
    </w:p>
    <w:p>
      <w:pPr>
        <w:pStyle w:val="Normal"/>
        <w:rPr/>
      </w:pPr>
      <w:ins w:id="272" w:author="tim " w:date="2014-11-22T18:54:00Z">
        <w:r>
          <w:rPr>
            <w:b/>
            <w:bCs/>
          </w:rPr>
          <w:t xml:space="preserve">Response: </w:t>
        </w:r>
      </w:ins>
      <w:ins w:id="273" w:author="tim " w:date="2014-11-22T18:54:00Z">
        <w:r>
          <w:rPr/>
          <w:t>We agree and have changed to match this suggestion.</w:t>
        </w:r>
      </w:ins>
    </w:p>
    <w:p>
      <w:pPr>
        <w:pStyle w:val="Normal"/>
        <w:rPr>
          <w:b/>
          <w:bCs/>
        </w:rPr>
      </w:pPr>
      <w:r>
        <w:rPr>
          <w:b/>
          <w:bCs/>
        </w:rPr>
      </w:r>
    </w:p>
    <w:p>
      <w:pPr>
        <w:pStyle w:val="Normal"/>
        <w:rPr/>
      </w:pPr>
      <w:ins w:id="274" w:author="tim " w:date="2014-11-22T18:54:00Z">
        <w:r>
          <w:rPr/>
          <w:t>19. Line 416: “The distance travelled for an animal was assumed to be 40 km day −1 ”—</w:t>
        </w:r>
      </w:ins>
    </w:p>
    <w:p>
      <w:pPr>
        <w:pStyle w:val="Normal"/>
        <w:rPr/>
      </w:pPr>
      <w:ins w:id="275" w:author="tim " w:date="2014-11-22T18:54:00Z">
        <w:r>
          <w:rPr/>
          <w:t>technically 40 km day −1 is a speed, also isn’t this the average distance per day?</w:t>
        </w:r>
      </w:ins>
    </w:p>
    <w:p>
      <w:pPr>
        <w:pStyle w:val="Normal"/>
        <w:rPr/>
      </w:pPr>
      <w:r>
        <w:rPr/>
      </w:r>
    </w:p>
    <w:p>
      <w:pPr>
        <w:pStyle w:val="Normal"/>
        <w:rPr>
          <w:b/>
          <w:bCs/>
        </w:rPr>
      </w:pPr>
      <w:ins w:id="276" w:author="tim " w:date="2014-11-22T18:54:00Z">
        <w:r>
          <w:rPr>
            <w:b/>
            <w:bCs/>
          </w:rPr>
          <w:t>Response:</w:t>
        </w:r>
      </w:ins>
      <w:ins w:id="277" w:author="Student" w:date="2014-11-25T14:35:00Z">
        <w:r>
          <w:rPr>
            <w:b/>
            <w:bCs/>
          </w:rPr>
          <w:t xml:space="preserve"> </w:t>
        </w:r>
      </w:ins>
      <w:ins w:id="278" w:author="Student" w:date="2014-11-25T14:48:00Z">
        <w:r>
          <w:rPr>
            <w:b/>
            <w:bCs/>
          </w:rPr>
          <w:t xml:space="preserve">Completely agreed with this as a comment. </w:t>
        </w:r>
      </w:ins>
      <w:ins w:id="279" w:author="Student" w:date="2014-11-25T14:35:00Z">
        <w:r>
          <w:rPr>
            <w:b/>
            <w:bCs/>
          </w:rPr>
          <w:t xml:space="preserve">Line 416 changed to: </w:t>
        </w:r>
      </w:ins>
      <w:ins w:id="280" w:author="Student" w:date="2014-11-25T14:49:00Z">
        <w:r>
          <w:rPr>
            <w:b/>
            <w:bCs/>
          </w:rPr>
          <w:t>“</w:t>
        </w:r>
      </w:ins>
      <w:ins w:id="281" w:author="Student" w:date="2014-11-25T14:35:00Z">
        <w:r>
          <w:rPr>
            <w:b/>
            <w:bCs/>
          </w:rPr>
          <w:t xml:space="preserve">In the simulation animals moved at a speed of 40km day-1, </w:t>
        </w:r>
      </w:ins>
      <w:ins w:id="282" w:author="Student" w:date="2014-11-25T14:37:00Z">
        <w:r>
          <w:rPr>
            <w:b/>
            <w:bCs/>
          </w:rPr>
          <w:t>equivalent</w:t>
        </w:r>
      </w:ins>
      <w:ins w:id="283" w:author="Student" w:date="2014-11-25T14:35:00Z">
        <w:r>
          <w:rPr>
            <w:b/>
            <w:bCs/>
          </w:rPr>
          <w:t xml:space="preserve"> to the largest day range</w:t>
        </w:r>
      </w:ins>
      <w:ins w:id="284" w:author="Student" w:date="2014-11-25T14:36:00Z">
        <w:r>
          <w:rPr>
            <w:rFonts w:cs="Times New Roman" w:ascii="Times New Roman" w:hAnsi="Times New Roman"/>
            <w:sz w:val="20"/>
            <w:szCs w:val="20"/>
            <w:lang w:val="en-US" w:bidi="ar-SA"/>
          </w:rPr>
          <w:t xml:space="preserve"> </w:t>
        </w:r>
      </w:ins>
      <w:ins w:id="285" w:author="Student" w:date="2014-11-25T14:36:00Z">
        <w:r>
          <w:rPr>
            <w:b/>
            <w:bCs/>
          </w:rPr>
          <w:t>of terrestrial animals</w:t>
        </w:r>
      </w:ins>
      <w:ins w:id="286" w:author="Student" w:date="2014-11-25T14:49:00Z">
        <w:r>
          <w:rPr>
            <w:b/>
            <w:bCs/>
          </w:rPr>
          <w:t>”</w:t>
        </w:r>
      </w:ins>
    </w:p>
    <w:p>
      <w:pPr>
        <w:pStyle w:val="Normal"/>
        <w:rPr>
          <w:b/>
          <w:bCs/>
        </w:rPr>
      </w:pPr>
      <w:r>
        <w:rPr>
          <w:b/>
          <w:bCs/>
        </w:rPr>
      </w:r>
    </w:p>
    <w:p>
      <w:pPr>
        <w:pStyle w:val="Normal"/>
        <w:rPr/>
      </w:pPr>
      <w:r>
        <w:rPr/>
      </w:r>
    </w:p>
    <w:p>
      <w:pPr>
        <w:pStyle w:val="Normal"/>
        <w:rPr/>
      </w:pPr>
      <w:r>
        <w:rPr/>
      </w:r>
    </w:p>
    <w:p>
      <w:pPr>
        <w:pStyle w:val="Normal"/>
        <w:rPr/>
      </w:pPr>
      <w:r>
        <w:rPr/>
      </w:r>
    </w:p>
    <w:p>
      <w:pPr>
        <w:pStyle w:val="Normal"/>
        <w:rPr/>
      </w:pPr>
      <w:ins w:id="287" w:author="Tim Lucas" w:date="2014-11-24T15:22:00Z">
        <w:r>
          <w:rPr/>
          <w:t>Editorial Comments</w:t>
        </w:r>
      </w:ins>
    </w:p>
    <w:p>
      <w:pPr>
        <w:pStyle w:val="Normal"/>
        <w:rPr/>
      </w:pPr>
      <w:ins w:id="288" w:author="Tim Lucas" w:date="2014-11-24T15:22:00Z">
        <w:r>
          <w:rPr/>
          <w:t>1. Line 167: Typo — “number of expected captures” should say expected number of cap-</w:t>
        </w:r>
      </w:ins>
    </w:p>
    <w:p>
      <w:pPr>
        <w:pStyle w:val="Normal"/>
        <w:rPr/>
      </w:pPr>
      <w:ins w:id="289" w:author="Tim Lucas" w:date="2014-11-24T15:22:00Z">
        <w:r>
          <w:rPr/>
          <w:t>tures.</w:t>
        </w:r>
      </w:ins>
    </w:p>
    <w:p>
      <w:pPr>
        <w:pStyle w:val="Normal"/>
        <w:rPr/>
      </w:pPr>
      <w:ins w:id="290" w:author="Tim Lucas" w:date="2014-11-24T15:22:00Z">
        <w:r>
          <w:rPr/>
          <w:t>2. Lines 174-176: this sentence does not make sense.</w:t>
        </w:r>
      </w:ins>
    </w:p>
    <w:p>
      <w:pPr>
        <w:pStyle w:val="Normal"/>
        <w:rPr/>
      </w:pPr>
      <w:ins w:id="291" w:author="Tim Lucas" w:date="2014-11-24T15:22:00Z">
        <w:r>
          <w:rPr/>
          <w:t>3. Line 226: perhaps better not to start a sentence with a number? Might be better to use</w:t>
        </w:r>
      </w:ins>
    </w:p>
    <w:p>
      <w:pPr>
        <w:pStyle w:val="Normal"/>
        <w:rPr/>
      </w:pPr>
      <w:ins w:id="292" w:author="Tim Lucas" w:date="2014-11-24T15:22:00Z">
        <w:r>
          <w:rPr/>
          <w:t>words: one hundred.</w:t>
        </w:r>
      </w:ins>
    </w:p>
    <w:p>
      <w:pPr>
        <w:pStyle w:val="Normal"/>
        <w:rPr/>
      </w:pPr>
      <w:ins w:id="293" w:author="Tim Lucas" w:date="2014-11-24T15:22:00Z">
        <w:r>
          <w:rPr/>
          <w:t>4. Line 228: “exact centre of the simulation”— does this mean the centre of the simulated</w:t>
        </w:r>
      </w:ins>
    </w:p>
    <w:p>
      <w:pPr>
        <w:pStyle w:val="Normal"/>
        <w:rPr/>
      </w:pPr>
      <w:ins w:id="294" w:author="Tim Lucas" w:date="2014-11-24T15:22:00Z">
        <w:r>
          <w:rPr/>
          <w:t>study area?</w:t>
        </w:r>
      </w:ins>
    </w:p>
    <w:p>
      <w:pPr>
        <w:pStyle w:val="Normal"/>
        <w:rPr/>
      </w:pPr>
      <w:ins w:id="295" w:author="Tim Lucas" w:date="2014-11-24T15:22:00Z">
        <w:r>
          <w:rPr/>
          <w:t>5. Line 241: better not to start a sentence with a mathematical symbol?</w:t>
        </w:r>
      </w:ins>
    </w:p>
    <w:p>
      <w:pPr>
        <w:pStyle w:val="Normal"/>
        <w:rPr/>
      </w:pPr>
      <w:ins w:id="296" w:author="Tim Lucas" w:date="2014-11-24T15:22:00Z">
        <w:r>
          <w:rPr/>
          <w:t>6. Line 245: Typo — At the end of each step</w:t>
        </w:r>
      </w:ins>
    </w:p>
    <w:p>
      <w:pPr>
        <w:pStyle w:val="Normal"/>
        <w:rPr/>
      </w:pPr>
      <w:ins w:id="297" w:author="Tim Lucas" w:date="2014-11-24T15:22:00Z">
        <w:r>
          <w:rPr/>
          <w:t>7. Lines 255, 258: perhaps better to not start a sentence with lower-case “g” in gREM?</w:t>
        </w:r>
      </w:ins>
    </w:p>
    <w:p>
      <w:pPr>
        <w:pStyle w:val="Normal"/>
        <w:rPr>
          <w:b w:val="false"/>
          <w:bCs w:val="false"/>
        </w:rPr>
      </w:pPr>
      <w:ins w:id="298" w:author="Tim Lucas" w:date="2014-11-24T15:22:00Z">
        <w:r>
          <w:rPr/>
          <w:t xml:space="preserve">8. </w:t>
        </w:r>
      </w:ins>
      <w:ins w:id="299" w:author="Tim Lucas" w:date="2014-11-24T15:22:00Z">
        <w:r>
          <w:rPr>
            <w:b w:val="false"/>
            <w:bCs w:val="false"/>
          </w:rPr>
          <w:t xml:space="preserve">Line 282: this sentence does not make sense. </w:t>
        </w:r>
      </w:ins>
      <w:del w:id="300" w:author="tim " w:date="2014-11-26T15:08:00Z">
        <w:r>
          <w:rPr>
            <w:b w:val="false"/>
            <w:bCs w:val="false"/>
          </w:rPr>
          <w:delText>@tim Can't see which one is wrong?</w:delText>
        </w:r>
      </w:del>
    </w:p>
    <w:p>
      <w:pPr>
        <w:pStyle w:val="Normal"/>
        <w:rPr/>
      </w:pPr>
      <w:ins w:id="301" w:author="Tim Lucas" w:date="2014-11-24T15:22:00Z">
        <w:r>
          <w:rPr/>
          <w:t>9. Line 310: “pi” — use symbol π</w:t>
        </w:r>
      </w:ins>
    </w:p>
    <w:p>
      <w:pPr>
        <w:pStyle w:val="Normal"/>
        <w:rPr/>
      </w:pPr>
      <w:ins w:id="302" w:author="Tim Lucas" w:date="2014-11-24T15:22:00Z">
        <w:r>
          <w:rPr/>
          <w:t>10. Line 430: “which are important reservoir of infectious disease”— reword? For exam-</w:t>
        </w:r>
      </w:ins>
    </w:p>
    <w:p>
      <w:pPr>
        <w:pStyle w:val="Normal"/>
        <w:rPr/>
      </w:pPr>
      <w:ins w:id="303" w:author="Tim Lucas" w:date="2014-11-24T15:22:00Z">
        <w:r>
          <w:rPr/>
          <w:t>ple, which are an important reservoir of infectious diseases</w:t>
        </w:r>
      </w:ins>
    </w:p>
    <w:p>
      <w:pPr>
        <w:pStyle w:val="Normal"/>
        <w:rPr/>
      </w:pPr>
      <w:r>
        <w:rPr/>
      </w:r>
    </w:p>
    <w:p>
      <w:pPr>
        <w:pStyle w:val="Normal"/>
        <w:rPr/>
      </w:pPr>
      <w:r>
        <w:rPr/>
      </w:r>
    </w:p>
    <w:p>
      <w:pPr>
        <w:pStyle w:val="Normal"/>
        <w:rPr>
          <w:u w:val="double"/>
        </w:rPr>
      </w:pPr>
      <w:ins w:id="304" w:author="Tim Lucas" w:date="2014-11-24T15:31:00Z">
        <w:r>
          <w:rPr>
            <w:b/>
            <w:bCs/>
          </w:rPr>
          <w:t xml:space="preserve">Response: </w:t>
        </w:r>
      </w:ins>
      <w:ins w:id="305" w:author="tim " w:date="2014-11-26T15:08:00Z">
        <w:r>
          <w:rPr>
            <w:b/>
            <w:bCs/>
          </w:rPr>
          <w:t>We have corrected all these editorial mistakes.</w:t>
        </w:r>
      </w:ins>
      <w:del w:id="306" w:author="tim " w:date="2014-11-26T15:08:00Z">
        <w:r>
          <w:rPr/>
          <w:delText xml:space="preserve">All but the </w:delText>
        </w:r>
      </w:del>
      <w:del w:id="307" w:author="tim " w:date="2014-11-26T15:08:00Z">
        <w:r>
          <w:rPr/>
          <w:delText>no. 8 have been fixed.</w:delText>
        </w:r>
      </w:del>
      <w:del w:id="308" w:author="tim " w:date="2014-11-26T15:08:00Z">
        <w:r>
          <w:rPr>
            <w:u w:val="double"/>
          </w:rPr>
          <w:delText xml:space="preserve"> @tim Do we need to 'respond' to this?</w:delText>
        </w:r>
      </w:del>
    </w:p>
    <w:p>
      <w:pPr>
        <w:pStyle w:val="Normal"/>
        <w:rPr>
          <w:u w:val="double"/>
        </w:rPr>
      </w:pPr>
      <w:del w:id="309" w:author="tim " w:date="2014-11-26T15:08:00Z">
        <w:r>
          <w:rPr>
            <w:u w:val="double"/>
          </w:rPr>
          <w:delText>@Tim A possible reword for comment 8:</w:delText>
        </w:r>
      </w:del>
    </w:p>
    <w:p>
      <w:pPr>
        <w:pStyle w:val="Normal"/>
        <w:rPr>
          <w:u w:val="double"/>
        </w:rPr>
      </w:pPr>
      <w:del w:id="310" w:author="tim " w:date="2014-11-26T15:08:00Z">
        <w:r>
          <w:rPr>
            <w:u w:val="double"/>
          </w:rPr>
          <w:delText xml:space="preserve"> </w:delText>
        </w:r>
      </w:del>
      <w:del w:id="311" w:author="tim " w:date="2014-11-26T15:08:00Z">
        <w:r>
          <w:rPr>
            <w:u w:val="double"/>
          </w:rPr>
          <w:delText>The general equation for density, eqn 3, is used with the correct value of p-bar</w:delText>
        </w:r>
      </w:del>
      <w:del w:id="312" w:author="tim " w:date="2014-11-26T15:08:00Z">
        <w:r>
          <w:rPr>
            <w:u w:val="double"/>
          </w:rPr>
          <w:delText xml:space="preserve"> </w:delText>
        </w:r>
      </w:del>
      <w:del w:id="313" w:author="tim " w:date="2014-11-26T15:08:00Z">
        <w:r>
          <w:rPr>
            <w:u w:val="double"/>
          </w:rPr>
          <w:delText>substituted</w:delText>
        </w:r>
      </w:del>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ucida Grande">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trackRevisions/>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Droid Sans Fallback" w:cs="FreeSans"/>
      <w:color w:val="auto"/>
      <w:sz w:val="24"/>
      <w:szCs w:val="24"/>
      <w:lang w:val="en-GB" w:eastAsia="zh-CN" w:bidi="hi-IN"/>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38286c"/>
    <w:basedOn w:val="DefaultParagraphFont"/>
    <w:rPr>
      <w:rFonts w:ascii="Lucida Grande" w:hAnsi="Lucida Grande" w:cs="Lucida Grande"/>
      <w:sz w:val="18"/>
      <w:szCs w:val="18"/>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Quotations" w:customStyle="1">
    <w:name w:val="Quotations"/>
    <w:basedOn w:val="Normal"/>
    <w:pPr>
      <w:spacing w:before="0" w:after="283"/>
      <w:ind w:left="567" w:right="567" w:hanging="0"/>
    </w:pPr>
    <w:rPr/>
  </w:style>
  <w:style w:type="paragraph" w:styleId="BalloonText">
    <w:name w:val="Balloon Text"/>
    <w:uiPriority w:val="99"/>
    <w:semiHidden/>
    <w:unhideWhenUsed/>
    <w:link w:val="BalloonTextChar"/>
    <w:rsid w:val="0038286c"/>
    <w:basedOn w:val="Normal"/>
    <w:pPr/>
    <w:rPr>
      <w:rFonts w:ascii="Lucida Grande" w:hAnsi="Lucida Grande" w:cs="Lucida Grande"/>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Application>LibreOffice/4.2.6.3$Linux_x86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2014-11-22T11:50:00Z</dcterms:created>
  <dc:creator>tim </dc:creator>
  <dc:language>en-GB</dc:language>
  <cp:lastModifiedBy>Student</cp:lastModifiedBy>
  <dcterms:modified xsi:type="dcterms:W3CDTF">2014-11-25T15:45:00Z</dcterms:modified>
  <cp:revision>16</cp:revision>
</cp:coreProperties>
</file>